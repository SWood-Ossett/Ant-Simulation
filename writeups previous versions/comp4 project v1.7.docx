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rsidR="0080227B" w:rsidRDefault="0080227B"/>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80227B">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0227B" w:rsidRDefault="0080227B">
                    <w:pPr>
                      <w:pStyle w:val="NoSpacing"/>
                      <w:rPr>
                        <w:color w:val="365F91" w:themeColor="accent1" w:themeShade="BF"/>
                        <w:sz w:val="24"/>
                      </w:rPr>
                    </w:pPr>
                    <w:r>
                      <w:rPr>
                        <w:color w:val="365F91" w:themeColor="accent1" w:themeShade="BF"/>
                        <w:sz w:val="24"/>
                        <w:szCs w:val="24"/>
                        <w:lang w:val="en-GB"/>
                      </w:rPr>
                      <w:t>Kingswood School</w:t>
                    </w:r>
                  </w:p>
                </w:tc>
              </w:sdtContent>
            </w:sdt>
          </w:tr>
          <w:tr w:rsidR="0080227B">
            <w:tc>
              <w:tcPr>
                <w:tcW w:w="7672" w:type="dxa"/>
              </w:tcPr>
              <w:sdt>
                <w:sdtPr>
                  <w:rPr>
                    <w:rFonts w:asciiTheme="majorHAnsi" w:eastAsiaTheme="majorEastAsia" w:hAnsiTheme="majorHAnsi" w:cstheme="majorBidi"/>
                    <w:color w:val="4F81BD" w:themeColor="accent1"/>
                    <w:sz w:val="88"/>
                    <w:szCs w:val="88"/>
                  </w:rPr>
                  <w:alias w:val="Title"/>
                  <w:id w:val="13406919"/>
                  <w:placeholder>
                    <w:docPart w:val="CF5DF56646A34EEEA9B49D9D4BF155EC"/>
                  </w:placeholder>
                  <w:dataBinding w:prefixMappings="xmlns:ns0='http://schemas.openxmlformats.org/package/2006/metadata/core-properties' xmlns:ns1='http://purl.org/dc/elements/1.1/'" w:xpath="/ns0:coreProperties[1]/ns1:title[1]" w:storeItemID="{6C3C8BC8-F283-45AE-878A-BAB7291924A1}"/>
                  <w:text/>
                </w:sdtPr>
                <w:sdtContent>
                  <w:p w:rsidR="0080227B" w:rsidRDefault="008D76FF" w:rsidP="008D76FF">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sdt>
              <w:sdtPr>
                <w:rPr>
                  <w:color w:val="365F91" w:themeColor="accent1" w:themeShade="BF"/>
                  <w:sz w:val="24"/>
                  <w:szCs w:val="24"/>
                </w:rPr>
                <w:alias w:val="Subtitle"/>
                <w:id w:val="13406923"/>
                <w:placeholder>
                  <w:docPart w:val="5E0833FCB9C143E1926B60BA1C4711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0227B" w:rsidRDefault="0080227B" w:rsidP="0080227B">
                    <w:pPr>
                      <w:pStyle w:val="NoSpacing"/>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0227B">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80227B" w:rsidRDefault="00CC001E">
                    <w:pPr>
                      <w:pStyle w:val="NoSpacing"/>
                      <w:rPr>
                        <w:color w:val="4F81BD" w:themeColor="accent1"/>
                        <w:sz w:val="28"/>
                        <w:szCs w:val="28"/>
                      </w:rPr>
                    </w:pPr>
                    <w:del w:id="0" w:author="Alex Robinson" w:date="2013-10-13T20:35:00Z">
                      <w:r w:rsidDel="00CC001E">
                        <w:rPr>
                          <w:color w:val="4F81BD" w:themeColor="accent1"/>
                          <w:sz w:val="28"/>
                          <w:szCs w:val="28"/>
                          <w:lang w:val="en-GB"/>
                        </w:rPr>
                        <w:delText>01robinson</w:delText>
                      </w:r>
                    </w:del>
                    <w:ins w:id="1" w:author="Alex Robinson" w:date="2013-10-13T20:35:00Z">
                      <w:r>
                        <w:rPr>
                          <w:color w:val="4F81BD" w:themeColor="accent1"/>
                          <w:sz w:val="28"/>
                          <w:szCs w:val="28"/>
                          <w:lang w:val="en-GB"/>
                        </w:rPr>
                        <w:t>9525 Alex Robinson</w:t>
                      </w:r>
                    </w:ins>
                  </w:p>
                </w:sdtContent>
              </w:sdt>
              <w:p w:rsidR="0080227B" w:rsidRDefault="0080227B">
                <w:pPr>
                  <w:pStyle w:val="NoSpacing"/>
                  <w:rPr>
                    <w:color w:val="4F81BD" w:themeColor="accent1"/>
                    <w:sz w:val="28"/>
                    <w:szCs w:val="28"/>
                  </w:rPr>
                </w:pPr>
              </w:p>
              <w:p w:rsidR="0080227B" w:rsidRDefault="0080227B">
                <w:pPr>
                  <w:pStyle w:val="NoSpacing"/>
                  <w:rPr>
                    <w:color w:val="4F81BD" w:themeColor="accent1"/>
                  </w:rPr>
                </w:pPr>
              </w:p>
            </w:tc>
          </w:tr>
        </w:tbl>
        <w:p w:rsidR="0080227B" w:rsidRDefault="0080227B">
          <w:pPr>
            <w:rPr>
              <w:b/>
              <w:sz w:val="40"/>
              <w:szCs w:val="40"/>
            </w:rPr>
          </w:pPr>
          <w:r>
            <w:rPr>
              <w:b/>
              <w:sz w:val="40"/>
              <w:szCs w:val="40"/>
            </w:rPr>
            <w:lastRenderedPageBreak/>
            <w:br w:type="page"/>
          </w:r>
        </w:p>
      </w:sdtContent>
    </w:sdt>
    <w:p w:rsidR="00634293" w:rsidRDefault="00634293" w:rsidP="00634293">
      <w:pPr>
        <w:jc w:val="center"/>
        <w:rPr>
          <w:b/>
          <w:sz w:val="40"/>
          <w:szCs w:val="40"/>
        </w:rPr>
      </w:pPr>
    </w:p>
    <w:sdt>
      <w:sdtPr>
        <w:rPr>
          <w:rFonts w:asciiTheme="minorHAnsi" w:eastAsiaTheme="minorHAnsi" w:hAnsiTheme="minorHAnsi" w:cstheme="minorBidi"/>
          <w:color w:val="auto"/>
          <w:sz w:val="22"/>
          <w:szCs w:val="22"/>
          <w:lang w:val="en-GB"/>
        </w:rPr>
        <w:id w:val="189661324"/>
        <w:docPartObj>
          <w:docPartGallery w:val="Table of Contents"/>
          <w:docPartUnique/>
        </w:docPartObj>
      </w:sdtPr>
      <w:sdtEndPr>
        <w:rPr>
          <w:b/>
          <w:bCs/>
          <w:noProof/>
        </w:rPr>
      </w:sdtEndPr>
      <w:sdtContent>
        <w:p w:rsidR="0080227B" w:rsidRDefault="0080227B">
          <w:pPr>
            <w:pStyle w:val="TOCHeading"/>
          </w:pPr>
          <w:r>
            <w:t>Contents</w:t>
          </w:r>
        </w:p>
        <w:p w:rsidR="009F5084" w:rsidRDefault="0080227B">
          <w:pPr>
            <w:pStyle w:val="TOC1"/>
            <w:tabs>
              <w:tab w:val="right" w:leader="dot" w:pos="9062"/>
            </w:tabs>
            <w:rPr>
              <w:ins w:id="2" w:author="Alex Robinson" w:date="2013-10-13T21:28:00Z"/>
              <w:rFonts w:eastAsiaTheme="minorEastAsia"/>
              <w:noProof/>
              <w:lang w:eastAsia="en-GB"/>
            </w:rPr>
          </w:pPr>
          <w:r>
            <w:fldChar w:fldCharType="begin"/>
          </w:r>
          <w:r>
            <w:instrText xml:space="preserve"> TOC \o "1-2" \h \z \u </w:instrText>
          </w:r>
          <w:r>
            <w:fldChar w:fldCharType="separate"/>
          </w:r>
          <w:ins w:id="3" w:author="Alex Robinson" w:date="2013-10-13T21:28:00Z">
            <w:r w:rsidR="009F5084" w:rsidRPr="00CC2447">
              <w:rPr>
                <w:rStyle w:val="Hyperlink"/>
                <w:noProof/>
              </w:rPr>
              <w:fldChar w:fldCharType="begin"/>
            </w:r>
            <w:r w:rsidR="009F5084" w:rsidRPr="00CC2447">
              <w:rPr>
                <w:rStyle w:val="Hyperlink"/>
                <w:noProof/>
              </w:rPr>
              <w:instrText xml:space="preserve"> </w:instrText>
            </w:r>
            <w:r w:rsidR="009F5084">
              <w:rPr>
                <w:noProof/>
              </w:rPr>
              <w:instrText>HYPERLINK \l "_Toc369463021"</w:instrText>
            </w:r>
            <w:r w:rsidR="009F5084" w:rsidRPr="00CC2447">
              <w:rPr>
                <w:rStyle w:val="Hyperlink"/>
                <w:noProof/>
              </w:rPr>
              <w:instrText xml:space="preserve"> </w:instrText>
            </w:r>
            <w:r w:rsidR="009F5084" w:rsidRPr="00CC2447">
              <w:rPr>
                <w:rStyle w:val="Hyperlink"/>
                <w:noProof/>
              </w:rPr>
            </w:r>
            <w:r w:rsidR="009F5084" w:rsidRPr="00CC2447">
              <w:rPr>
                <w:rStyle w:val="Hyperlink"/>
                <w:noProof/>
              </w:rPr>
              <w:fldChar w:fldCharType="separate"/>
            </w:r>
            <w:r w:rsidR="009F5084" w:rsidRPr="00CC2447">
              <w:rPr>
                <w:rStyle w:val="Hyperlink"/>
                <w:noProof/>
              </w:rPr>
              <w:t>Section 1: Analysis</w:t>
            </w:r>
            <w:r w:rsidR="009F5084">
              <w:rPr>
                <w:noProof/>
                <w:webHidden/>
              </w:rPr>
              <w:tab/>
            </w:r>
            <w:r w:rsidR="009F5084">
              <w:rPr>
                <w:noProof/>
                <w:webHidden/>
              </w:rPr>
              <w:fldChar w:fldCharType="begin"/>
            </w:r>
            <w:r w:rsidR="009F5084">
              <w:rPr>
                <w:noProof/>
                <w:webHidden/>
              </w:rPr>
              <w:instrText xml:space="preserve"> PAGEREF _Toc369463021 \h </w:instrText>
            </w:r>
            <w:r w:rsidR="009F5084">
              <w:rPr>
                <w:noProof/>
                <w:webHidden/>
              </w:rPr>
            </w:r>
          </w:ins>
          <w:r w:rsidR="009F5084">
            <w:rPr>
              <w:noProof/>
              <w:webHidden/>
            </w:rPr>
            <w:fldChar w:fldCharType="separate"/>
          </w:r>
          <w:ins w:id="4" w:author="Alex Robinson" w:date="2013-10-13T21:28:00Z">
            <w:r w:rsidR="009F5084">
              <w:rPr>
                <w:noProof/>
                <w:webHidden/>
              </w:rPr>
              <w:t>3</w:t>
            </w:r>
            <w:r w:rsidR="009F5084">
              <w:rPr>
                <w:noProof/>
                <w:webHidden/>
              </w:rPr>
              <w:fldChar w:fldCharType="end"/>
            </w:r>
            <w:r w:rsidR="009F5084" w:rsidRPr="00CC2447">
              <w:rPr>
                <w:rStyle w:val="Hyperlink"/>
                <w:noProof/>
              </w:rPr>
              <w:fldChar w:fldCharType="end"/>
            </w:r>
          </w:ins>
        </w:p>
        <w:p w:rsidR="009F5084" w:rsidRDefault="009F5084">
          <w:pPr>
            <w:pStyle w:val="TOC2"/>
            <w:tabs>
              <w:tab w:val="right" w:leader="dot" w:pos="9062"/>
            </w:tabs>
            <w:rPr>
              <w:ins w:id="5" w:author="Alex Robinson" w:date="2013-10-13T21:28:00Z"/>
              <w:rFonts w:eastAsiaTheme="minorEastAsia"/>
              <w:noProof/>
              <w:lang w:eastAsia="en-GB"/>
            </w:rPr>
          </w:pPr>
          <w:ins w:id="6"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"_Toc369463022"</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The problem: identification and background</w:t>
            </w:r>
            <w:r>
              <w:rPr>
                <w:noProof/>
                <w:webHidden/>
              </w:rPr>
              <w:tab/>
            </w:r>
            <w:r>
              <w:rPr>
                <w:noProof/>
                <w:webHidden/>
              </w:rPr>
              <w:fldChar w:fldCharType="begin"/>
            </w:r>
            <w:r>
              <w:rPr>
                <w:noProof/>
                <w:webHidden/>
              </w:rPr>
              <w:instrText xml:space="preserve"> PAGEREF _Toc369463022 \h </w:instrText>
            </w:r>
            <w:r>
              <w:rPr>
                <w:noProof/>
                <w:webHidden/>
              </w:rPr>
            </w:r>
          </w:ins>
          <w:r>
            <w:rPr>
              <w:noProof/>
              <w:webHidden/>
            </w:rPr>
            <w:fldChar w:fldCharType="separate"/>
          </w:r>
          <w:ins w:id="7" w:author="Alex Robinson" w:date="2013-10-13T21:28:00Z">
            <w:r>
              <w:rPr>
                <w:noProof/>
                <w:webHidden/>
              </w:rPr>
              <w:t>3</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8" w:author="Alex Robinson" w:date="2013-10-13T21:28:00Z"/>
              <w:rFonts w:eastAsiaTheme="minorEastAsia"/>
              <w:noProof/>
              <w:lang w:eastAsia="en-GB"/>
            </w:rPr>
          </w:pPr>
          <w:ins w:id="9"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"_Toc369463023"</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Description of available tools</w:t>
            </w:r>
            <w:r>
              <w:rPr>
                <w:noProof/>
                <w:webHidden/>
              </w:rPr>
              <w:tab/>
            </w:r>
            <w:r>
              <w:rPr>
                <w:noProof/>
                <w:webHidden/>
              </w:rPr>
              <w:fldChar w:fldCharType="begin"/>
            </w:r>
            <w:r>
              <w:rPr>
                <w:noProof/>
                <w:webHidden/>
              </w:rPr>
              <w:instrText xml:space="preserve"> PAGEREF _Toc369463023 \h </w:instrText>
            </w:r>
            <w:r>
              <w:rPr>
                <w:noProof/>
                <w:webHidden/>
              </w:rPr>
            </w:r>
          </w:ins>
          <w:r>
            <w:rPr>
              <w:noProof/>
              <w:webHidden/>
            </w:rPr>
            <w:fldChar w:fldCharType="separate"/>
          </w:r>
          <w:ins w:id="10" w:author="Alex Robinson" w:date="2013-10-13T21:28:00Z">
            <w:r>
              <w:rPr>
                <w:noProof/>
                <w:webHidden/>
              </w:rPr>
              <w:t>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11" w:author="Alex Robinson" w:date="2013-10-13T21:28:00Z"/>
              <w:rFonts w:eastAsiaTheme="minorEastAsia"/>
              <w:noProof/>
              <w:lang w:eastAsia="en-GB"/>
            </w:rPr>
          </w:pPr>
          <w:ins w:id="12"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"_Toc369463024"</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Identification of prospective users</w:t>
            </w:r>
            <w:r>
              <w:rPr>
                <w:noProof/>
                <w:webHidden/>
              </w:rPr>
              <w:tab/>
            </w:r>
            <w:r>
              <w:rPr>
                <w:noProof/>
                <w:webHidden/>
              </w:rPr>
              <w:fldChar w:fldCharType="begin"/>
            </w:r>
            <w:r>
              <w:rPr>
                <w:noProof/>
                <w:webHidden/>
              </w:rPr>
              <w:instrText xml:space="preserve"> PAGEREF _Toc369463024 \h </w:instrText>
            </w:r>
            <w:r>
              <w:rPr>
                <w:noProof/>
                <w:webHidden/>
              </w:rPr>
            </w:r>
          </w:ins>
          <w:r>
            <w:rPr>
              <w:noProof/>
              <w:webHidden/>
            </w:rPr>
            <w:fldChar w:fldCharType="separate"/>
          </w:r>
          <w:ins w:id="13" w:author="Alex Robinson" w:date="2013-10-13T21:28:00Z">
            <w:r>
              <w:rPr>
                <w:noProof/>
                <w:webHidden/>
              </w:rPr>
              <w:t>6</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14" w:author="Alex Robinson" w:date="2013-10-13T21:28:00Z"/>
              <w:rFonts w:eastAsiaTheme="minorEastAsia"/>
              <w:noProof/>
              <w:lang w:eastAsia="en-GB"/>
            </w:rPr>
          </w:pPr>
          <w:ins w:id="15"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"_Toc369463025"</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_Toc369463025 \h </w:instrText>
            </w:r>
            <w:r>
              <w:rPr>
                <w:noProof/>
                <w:webHidden/>
              </w:rPr>
            </w:r>
          </w:ins>
          <w:r>
            <w:rPr>
              <w:noProof/>
              <w:webHidden/>
            </w:rPr>
            <w:fldChar w:fldCharType="separate"/>
          </w:r>
          <w:ins w:id="16" w:author="Alex Robinson" w:date="2013-10-13T21:28:00Z">
            <w:r>
              <w:rPr>
                <w:noProof/>
                <w:webHidden/>
              </w:rPr>
              <w:t>6</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17" w:author="Alex Robinson" w:date="2013-10-13T21:28:00Z"/>
              <w:rFonts w:eastAsiaTheme="minorEastAsia"/>
              <w:noProof/>
              <w:lang w:eastAsia="en-GB"/>
            </w:rPr>
          </w:pPr>
          <w:ins w:id="18"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"_Toc369463026"</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Data sources and destinations</w:t>
            </w:r>
            <w:r>
              <w:rPr>
                <w:noProof/>
                <w:webHidden/>
              </w:rPr>
              <w:tab/>
            </w:r>
            <w:r>
              <w:rPr>
                <w:noProof/>
                <w:webHidden/>
              </w:rPr>
              <w:fldChar w:fldCharType="begin"/>
            </w:r>
            <w:r>
              <w:rPr>
                <w:noProof/>
                <w:webHidden/>
              </w:rPr>
              <w:instrText xml:space="preserve"> PAGEREF _Toc369463026 \h </w:instrText>
            </w:r>
            <w:r>
              <w:rPr>
                <w:noProof/>
                <w:webHidden/>
              </w:rPr>
            </w:r>
          </w:ins>
          <w:r>
            <w:rPr>
              <w:noProof/>
              <w:webHidden/>
            </w:rPr>
            <w:fldChar w:fldCharType="separate"/>
          </w:r>
          <w:ins w:id="19" w:author="Alex Robinson" w:date="2013-10-13T21:28:00Z">
            <w:r>
              <w:rPr>
                <w:noProof/>
                <w:webHidden/>
              </w:rPr>
              <w:t>8</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20" w:author="Alex Robinson" w:date="2013-10-13T21:28:00Z"/>
              <w:rFonts w:eastAsiaTheme="minorEastAsia"/>
              <w:noProof/>
              <w:lang w:eastAsia="en-GB"/>
            </w:rPr>
          </w:pPr>
          <w:ins w:id="21"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"_Toc369463027"</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Data volumes</w:t>
            </w:r>
            <w:r>
              <w:rPr>
                <w:noProof/>
                <w:webHidden/>
              </w:rPr>
              <w:tab/>
            </w:r>
            <w:r>
              <w:rPr>
                <w:noProof/>
                <w:webHidden/>
              </w:rPr>
              <w:fldChar w:fldCharType="begin"/>
            </w:r>
            <w:r>
              <w:rPr>
                <w:noProof/>
                <w:webHidden/>
              </w:rPr>
              <w:instrText xml:space="preserve"> PAGEREF _Toc369463027 \h </w:instrText>
            </w:r>
            <w:r>
              <w:rPr>
                <w:noProof/>
                <w:webHidden/>
              </w:rPr>
            </w:r>
          </w:ins>
          <w:r>
            <w:rPr>
              <w:noProof/>
              <w:webHidden/>
            </w:rPr>
            <w:fldChar w:fldCharType="separate"/>
          </w:r>
          <w:ins w:id="22" w:author="Alex Robinson" w:date="2013-10-13T21:28:00Z">
            <w:r>
              <w:rPr>
                <w:noProof/>
                <w:webHidden/>
              </w:rPr>
              <w:t>8</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23" w:author="Alex Robinson" w:date="2013-10-13T21:28:00Z"/>
              <w:rFonts w:eastAsiaTheme="minorEastAsia"/>
              <w:noProof/>
              <w:lang w:eastAsia="en-GB"/>
            </w:rPr>
          </w:pPr>
          <w:ins w:id="24"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"_Toc369463028"</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Analysis Data Dictionary</w:t>
            </w:r>
            <w:r>
              <w:rPr>
                <w:noProof/>
                <w:webHidden/>
              </w:rPr>
              <w:tab/>
            </w:r>
            <w:r>
              <w:rPr>
                <w:noProof/>
                <w:webHidden/>
              </w:rPr>
              <w:fldChar w:fldCharType="begin"/>
            </w:r>
            <w:r>
              <w:rPr>
                <w:noProof/>
                <w:webHidden/>
              </w:rPr>
              <w:instrText xml:space="preserve"> PAGEREF _Toc369463028 \h </w:instrText>
            </w:r>
            <w:r>
              <w:rPr>
                <w:noProof/>
                <w:webHidden/>
              </w:rPr>
            </w:r>
          </w:ins>
          <w:r>
            <w:rPr>
              <w:noProof/>
              <w:webHidden/>
            </w:rPr>
            <w:fldChar w:fldCharType="separate"/>
          </w:r>
          <w:ins w:id="25" w:author="Alex Robinson" w:date="2013-10-13T21:28:00Z">
            <w:r>
              <w:rPr>
                <w:noProof/>
                <w:webHidden/>
              </w:rPr>
              <w:t>8</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26" w:author="Alex Robinson" w:date="2013-10-13T21:28:00Z"/>
              <w:rFonts w:eastAsiaTheme="minorEastAsia"/>
              <w:noProof/>
              <w:lang w:eastAsia="en-GB"/>
            </w:rPr>
          </w:pPr>
          <w:ins w:id="27"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"_Toc369463029"</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Data Flow Diagrams</w:t>
            </w:r>
            <w:r>
              <w:rPr>
                <w:noProof/>
                <w:webHidden/>
              </w:rPr>
              <w:tab/>
            </w:r>
            <w:r>
              <w:rPr>
                <w:noProof/>
                <w:webHidden/>
              </w:rPr>
              <w:fldChar w:fldCharType="begin"/>
            </w:r>
            <w:r>
              <w:rPr>
                <w:noProof/>
                <w:webHidden/>
              </w:rPr>
              <w:instrText xml:space="preserve"> PAGEREF _Toc369463029 \h </w:instrText>
            </w:r>
            <w:r>
              <w:rPr>
                <w:noProof/>
                <w:webHidden/>
              </w:rPr>
            </w:r>
          </w:ins>
          <w:r>
            <w:rPr>
              <w:noProof/>
              <w:webHidden/>
            </w:rPr>
            <w:fldChar w:fldCharType="separate"/>
          </w:r>
          <w:ins w:id="28" w:author="Alex Robinson" w:date="2013-10-13T21:28:00Z">
            <w:r>
              <w:rPr>
                <w:noProof/>
                <w:webHidden/>
              </w:rPr>
              <w:t>9</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29" w:author="Alex Robinson" w:date="2013-10-13T21:28:00Z"/>
              <w:rFonts w:eastAsiaTheme="minorEastAsia"/>
              <w:noProof/>
              <w:lang w:eastAsia="en-GB"/>
            </w:rPr>
          </w:pPr>
          <w:ins w:id="30"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"_Toc369463030"</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Objectives for the proposed system</w:t>
            </w:r>
            <w:r>
              <w:rPr>
                <w:noProof/>
                <w:webHidden/>
              </w:rPr>
              <w:tab/>
            </w:r>
            <w:r>
              <w:rPr>
                <w:noProof/>
                <w:webHidden/>
              </w:rPr>
              <w:fldChar w:fldCharType="begin"/>
            </w:r>
            <w:r>
              <w:rPr>
                <w:noProof/>
                <w:webHidden/>
              </w:rPr>
              <w:instrText xml:space="preserve"> PAGEREF _Toc369463030 \h </w:instrText>
            </w:r>
            <w:r>
              <w:rPr>
                <w:noProof/>
                <w:webHidden/>
              </w:rPr>
            </w:r>
          </w:ins>
          <w:r>
            <w:rPr>
              <w:noProof/>
              <w:webHidden/>
            </w:rPr>
            <w:fldChar w:fldCharType="separate"/>
          </w:r>
          <w:ins w:id="31" w:author="Alex Robinson" w:date="2013-10-13T21:28:00Z">
            <w:r>
              <w:rPr>
                <w:noProof/>
                <w:webHidden/>
              </w:rPr>
              <w:t>10</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32" w:author="Alex Robinson" w:date="2013-10-13T21:28:00Z"/>
              <w:rFonts w:eastAsiaTheme="minorEastAsia"/>
              <w:noProof/>
              <w:lang w:eastAsia="en-GB"/>
            </w:rPr>
          </w:pPr>
          <w:ins w:id="33"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"_Toc369463031"</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Appraisal of potential solutions</w:t>
            </w:r>
            <w:r>
              <w:rPr>
                <w:noProof/>
                <w:webHidden/>
              </w:rPr>
              <w:tab/>
            </w:r>
            <w:r>
              <w:rPr>
                <w:noProof/>
                <w:webHidden/>
              </w:rPr>
              <w:fldChar w:fldCharType="begin"/>
            </w:r>
            <w:r>
              <w:rPr>
                <w:noProof/>
                <w:webHidden/>
              </w:rPr>
              <w:instrText xml:space="preserve"> PAGEREF _Toc369463031 \h </w:instrText>
            </w:r>
            <w:r>
              <w:rPr>
                <w:noProof/>
                <w:webHidden/>
              </w:rPr>
            </w:r>
          </w:ins>
          <w:r>
            <w:rPr>
              <w:noProof/>
              <w:webHidden/>
            </w:rPr>
            <w:fldChar w:fldCharType="separate"/>
          </w:r>
          <w:ins w:id="34" w:author="Alex Robinson" w:date="2013-10-13T21:28:00Z">
            <w:r>
              <w:rPr>
                <w:noProof/>
                <w:webHidden/>
              </w:rPr>
              <w:t>11</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35" w:author="Alex Robinson" w:date="2013-10-13T21:28:00Z"/>
              <w:rFonts w:eastAsiaTheme="minorEastAsia"/>
              <w:noProof/>
              <w:lang w:eastAsia="en-GB"/>
            </w:rPr>
          </w:pPr>
          <w:ins w:id="36"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"_Toc369463032"</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Justification of chosen solution</w:t>
            </w:r>
            <w:r>
              <w:rPr>
                <w:noProof/>
                <w:webHidden/>
              </w:rPr>
              <w:tab/>
            </w:r>
            <w:r>
              <w:rPr>
                <w:noProof/>
                <w:webHidden/>
              </w:rPr>
              <w:fldChar w:fldCharType="begin"/>
            </w:r>
            <w:r>
              <w:rPr>
                <w:noProof/>
                <w:webHidden/>
              </w:rPr>
              <w:instrText xml:space="preserve"> PAGEREF _Toc369463032 \h </w:instrText>
            </w:r>
            <w:r>
              <w:rPr>
                <w:noProof/>
                <w:webHidden/>
              </w:rPr>
            </w:r>
          </w:ins>
          <w:r>
            <w:rPr>
              <w:noProof/>
              <w:webHidden/>
            </w:rPr>
            <w:fldChar w:fldCharType="separate"/>
          </w:r>
          <w:ins w:id="37" w:author="Alex Robinson" w:date="2013-10-13T21:28:00Z">
            <w:r>
              <w:rPr>
                <w:noProof/>
                <w:webHidden/>
              </w:rPr>
              <w:t>13</w:t>
            </w:r>
            <w:r>
              <w:rPr>
                <w:noProof/>
                <w:webHidden/>
              </w:rPr>
              <w:fldChar w:fldCharType="end"/>
            </w:r>
            <w:r w:rsidRPr="00CC2447">
              <w:rPr>
                <w:rStyle w:val="Hyperlink"/>
                <w:noProof/>
              </w:rPr>
              <w:fldChar w:fldCharType="end"/>
            </w:r>
          </w:ins>
        </w:p>
        <w:p w:rsidR="009F5084" w:rsidRDefault="009F5084">
          <w:pPr>
            <w:pStyle w:val="TOC1"/>
            <w:tabs>
              <w:tab w:val="right" w:leader="dot" w:pos="9062"/>
            </w:tabs>
            <w:rPr>
              <w:ins w:id="38" w:author="Alex Robinson" w:date="2013-10-13T21:28:00Z"/>
              <w:rFonts w:eastAsiaTheme="minorEastAsia"/>
              <w:noProof/>
              <w:lang w:eastAsia="en-GB"/>
            </w:rPr>
          </w:pPr>
          <w:ins w:id="39"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"_Toc369463033"</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Section 2: Design</w:t>
            </w:r>
            <w:r>
              <w:rPr>
                <w:noProof/>
                <w:webHidden/>
              </w:rPr>
              <w:tab/>
            </w:r>
            <w:r>
              <w:rPr>
                <w:noProof/>
                <w:webHidden/>
              </w:rPr>
              <w:fldChar w:fldCharType="begin"/>
            </w:r>
            <w:r>
              <w:rPr>
                <w:noProof/>
                <w:webHidden/>
              </w:rPr>
              <w:instrText xml:space="preserve"> PAGEREF _Toc369463033 \h </w:instrText>
            </w:r>
            <w:r>
              <w:rPr>
                <w:noProof/>
                <w:webHidden/>
              </w:rPr>
            </w:r>
          </w:ins>
          <w:r>
            <w:rPr>
              <w:noProof/>
              <w:webHidden/>
            </w:rPr>
            <w:fldChar w:fldCharType="separate"/>
          </w:r>
          <w:ins w:id="40"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41" w:author="Alex Robinson" w:date="2013-10-13T21:28:00Z"/>
              <w:rFonts w:eastAsiaTheme="minorEastAsia"/>
              <w:noProof/>
              <w:lang w:eastAsia="en-GB"/>
            </w:rPr>
          </w:pPr>
          <w:ins w:id="42"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"_Toc369463034"</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Overall system design</w:t>
            </w:r>
            <w:r>
              <w:rPr>
                <w:noProof/>
                <w:webHidden/>
              </w:rPr>
              <w:tab/>
            </w:r>
            <w:r>
              <w:rPr>
                <w:noProof/>
                <w:webHidden/>
              </w:rPr>
              <w:fldChar w:fldCharType="begin"/>
            </w:r>
            <w:r>
              <w:rPr>
                <w:noProof/>
                <w:webHidden/>
              </w:rPr>
              <w:instrText xml:space="preserve"> PAGEREF _Toc369463034 \h </w:instrText>
            </w:r>
            <w:r>
              <w:rPr>
                <w:noProof/>
                <w:webHidden/>
              </w:rPr>
            </w:r>
          </w:ins>
          <w:r>
            <w:rPr>
              <w:noProof/>
              <w:webHidden/>
            </w:rPr>
            <w:fldChar w:fldCharType="separate"/>
          </w:r>
          <w:ins w:id="43"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44" w:author="Alex Robinson" w:date="2013-10-13T21:28:00Z"/>
              <w:rFonts w:eastAsiaTheme="minorEastAsia"/>
              <w:noProof/>
              <w:lang w:eastAsia="en-GB"/>
            </w:rPr>
          </w:pPr>
          <w:ins w:id="45"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"_Toc369463035"</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Description of modular structure of system</w:t>
            </w:r>
            <w:r>
              <w:rPr>
                <w:noProof/>
                <w:webHidden/>
              </w:rPr>
              <w:tab/>
            </w:r>
            <w:r>
              <w:rPr>
                <w:noProof/>
                <w:webHidden/>
              </w:rPr>
              <w:fldChar w:fldCharType="begin"/>
            </w:r>
            <w:r>
              <w:rPr>
                <w:noProof/>
                <w:webHidden/>
              </w:rPr>
              <w:instrText xml:space="preserve"> PAGEREF _Toc369463035 \h </w:instrText>
            </w:r>
            <w:r>
              <w:rPr>
                <w:noProof/>
                <w:webHidden/>
              </w:rPr>
            </w:r>
          </w:ins>
          <w:r>
            <w:rPr>
              <w:noProof/>
              <w:webHidden/>
            </w:rPr>
            <w:fldChar w:fldCharType="separate"/>
          </w:r>
          <w:ins w:id="46"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47" w:author="Alex Robinson" w:date="2013-10-13T21:28:00Z"/>
              <w:rFonts w:eastAsiaTheme="minorEastAsia"/>
              <w:noProof/>
              <w:lang w:eastAsia="en-GB"/>
            </w:rPr>
          </w:pPr>
          <w:ins w:id="48"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"_Toc369463036"</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Definition of data requirements (Design Data Dictionary)</w:t>
            </w:r>
            <w:r>
              <w:rPr>
                <w:noProof/>
                <w:webHidden/>
              </w:rPr>
              <w:tab/>
            </w:r>
            <w:r>
              <w:rPr>
                <w:noProof/>
                <w:webHidden/>
              </w:rPr>
              <w:fldChar w:fldCharType="begin"/>
            </w:r>
            <w:r>
              <w:rPr>
                <w:noProof/>
                <w:webHidden/>
              </w:rPr>
              <w:instrText xml:space="preserve"> PAGEREF _Toc369463036 \h </w:instrText>
            </w:r>
            <w:r>
              <w:rPr>
                <w:noProof/>
                <w:webHidden/>
              </w:rPr>
            </w:r>
          </w:ins>
          <w:r>
            <w:rPr>
              <w:noProof/>
              <w:webHidden/>
            </w:rPr>
            <w:fldChar w:fldCharType="separate"/>
          </w:r>
          <w:ins w:id="49"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50" w:author="Alex Robinson" w:date="2013-10-13T21:28:00Z"/>
              <w:rFonts w:eastAsiaTheme="minorEastAsia"/>
              <w:noProof/>
              <w:lang w:eastAsia="en-GB"/>
            </w:rPr>
          </w:pPr>
          <w:ins w:id="51"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"_Toc369463037"</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Description of record structure</w:t>
            </w:r>
            <w:r>
              <w:rPr>
                <w:noProof/>
                <w:webHidden/>
              </w:rPr>
              <w:tab/>
            </w:r>
            <w:r>
              <w:rPr>
                <w:noProof/>
                <w:webHidden/>
              </w:rPr>
              <w:fldChar w:fldCharType="begin"/>
            </w:r>
            <w:r>
              <w:rPr>
                <w:noProof/>
                <w:webHidden/>
              </w:rPr>
              <w:instrText xml:space="preserve"> PAGEREF _Toc369463037 \h </w:instrText>
            </w:r>
            <w:r>
              <w:rPr>
                <w:noProof/>
                <w:webHidden/>
              </w:rPr>
            </w:r>
          </w:ins>
          <w:r>
            <w:rPr>
              <w:noProof/>
              <w:webHidden/>
            </w:rPr>
            <w:fldChar w:fldCharType="separate"/>
          </w:r>
          <w:ins w:id="52"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53" w:author="Alex Robinson" w:date="2013-10-13T21:28:00Z"/>
              <w:rFonts w:eastAsiaTheme="minorEastAsia"/>
              <w:noProof/>
              <w:lang w:eastAsia="en-GB"/>
            </w:rPr>
          </w:pPr>
          <w:ins w:id="54"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"_Toc369463038"</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Validation required</w:t>
            </w:r>
            <w:r>
              <w:rPr>
                <w:noProof/>
                <w:webHidden/>
              </w:rPr>
              <w:tab/>
            </w:r>
            <w:r>
              <w:rPr>
                <w:noProof/>
                <w:webHidden/>
              </w:rPr>
              <w:fldChar w:fldCharType="begin"/>
            </w:r>
            <w:r>
              <w:rPr>
                <w:noProof/>
                <w:webHidden/>
              </w:rPr>
              <w:instrText xml:space="preserve"> PAGEREF _Toc369463038 \h </w:instrText>
            </w:r>
            <w:r>
              <w:rPr>
                <w:noProof/>
                <w:webHidden/>
              </w:rPr>
            </w:r>
          </w:ins>
          <w:r>
            <w:rPr>
              <w:noProof/>
              <w:webHidden/>
            </w:rPr>
            <w:fldChar w:fldCharType="separate"/>
          </w:r>
          <w:ins w:id="55"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56" w:author="Alex Robinson" w:date="2013-10-13T21:28:00Z"/>
              <w:rFonts w:eastAsiaTheme="minorEastAsia"/>
              <w:noProof/>
              <w:lang w:eastAsia="en-GB"/>
            </w:rPr>
          </w:pPr>
          <w:ins w:id="57"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"_Toc369463039"</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File organisation and processing or database design</w:t>
            </w:r>
            <w:r>
              <w:rPr>
                <w:noProof/>
                <w:webHidden/>
              </w:rPr>
              <w:tab/>
            </w:r>
            <w:r>
              <w:rPr>
                <w:noProof/>
                <w:webHidden/>
              </w:rPr>
              <w:fldChar w:fldCharType="begin"/>
            </w:r>
            <w:r>
              <w:rPr>
                <w:noProof/>
                <w:webHidden/>
              </w:rPr>
              <w:instrText xml:space="preserve"> PAGEREF _Toc369463039 \h </w:instrText>
            </w:r>
            <w:r>
              <w:rPr>
                <w:noProof/>
                <w:webHidden/>
              </w:rPr>
            </w:r>
          </w:ins>
          <w:r>
            <w:rPr>
              <w:noProof/>
              <w:webHidden/>
            </w:rPr>
            <w:fldChar w:fldCharType="separate"/>
          </w:r>
          <w:ins w:id="58"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59" w:author="Alex Robinson" w:date="2013-10-13T21:28:00Z"/>
              <w:rFonts w:eastAsiaTheme="minorEastAsia"/>
              <w:noProof/>
              <w:lang w:eastAsia="en-GB"/>
            </w:rPr>
          </w:pPr>
          <w:ins w:id="60"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"_Toc369463040"</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Sample of planned SQL queries</w:t>
            </w:r>
            <w:r>
              <w:rPr>
                <w:noProof/>
                <w:webHidden/>
              </w:rPr>
              <w:tab/>
            </w:r>
            <w:r>
              <w:rPr>
                <w:noProof/>
                <w:webHidden/>
              </w:rPr>
              <w:fldChar w:fldCharType="begin"/>
            </w:r>
            <w:r>
              <w:rPr>
                <w:noProof/>
                <w:webHidden/>
              </w:rPr>
              <w:instrText xml:space="preserve"> PAGEREF _Toc369463040 \h </w:instrText>
            </w:r>
            <w:r>
              <w:rPr>
                <w:noProof/>
                <w:webHidden/>
              </w:rPr>
            </w:r>
          </w:ins>
          <w:r>
            <w:rPr>
              <w:noProof/>
              <w:webHidden/>
            </w:rPr>
            <w:fldChar w:fldCharType="separate"/>
          </w:r>
          <w:ins w:id="61"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62" w:author="Alex Robinson" w:date="2013-10-13T21:28:00Z"/>
              <w:rFonts w:eastAsiaTheme="minorEastAsia"/>
              <w:noProof/>
              <w:lang w:eastAsia="en-GB"/>
            </w:rPr>
          </w:pPr>
          <w:ins w:id="63"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"_Toc369463041"</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Identification of storage media</w:t>
            </w:r>
            <w:r>
              <w:rPr>
                <w:noProof/>
                <w:webHidden/>
              </w:rPr>
              <w:tab/>
            </w:r>
            <w:r>
              <w:rPr>
                <w:noProof/>
                <w:webHidden/>
              </w:rPr>
              <w:fldChar w:fldCharType="begin"/>
            </w:r>
            <w:r>
              <w:rPr>
                <w:noProof/>
                <w:webHidden/>
              </w:rPr>
              <w:instrText xml:space="preserve"> PAGEREF _Toc369463041 \h </w:instrText>
            </w:r>
            <w:r>
              <w:rPr>
                <w:noProof/>
                <w:webHidden/>
              </w:rPr>
            </w:r>
          </w:ins>
          <w:r>
            <w:rPr>
              <w:noProof/>
              <w:webHidden/>
            </w:rPr>
            <w:fldChar w:fldCharType="separate"/>
          </w:r>
          <w:ins w:id="64"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65" w:author="Alex Robinson" w:date="2013-10-13T21:28:00Z"/>
              <w:rFonts w:eastAsiaTheme="minorEastAsia"/>
              <w:noProof/>
              <w:lang w:eastAsia="en-GB"/>
            </w:rPr>
          </w:pPr>
          <w:ins w:id="66"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"_Toc369463042"</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Identification of suitable algorithms for data transformation, pseudo code of these algorithms</w:t>
            </w:r>
            <w:r>
              <w:rPr>
                <w:noProof/>
                <w:webHidden/>
              </w:rPr>
              <w:tab/>
            </w:r>
            <w:r>
              <w:rPr>
                <w:noProof/>
                <w:webHidden/>
              </w:rPr>
              <w:fldChar w:fldCharType="begin"/>
            </w:r>
            <w:r>
              <w:rPr>
                <w:noProof/>
                <w:webHidden/>
              </w:rPr>
              <w:instrText xml:space="preserve"> PAGEREF _Toc369463042 \h </w:instrText>
            </w:r>
            <w:r>
              <w:rPr>
                <w:noProof/>
                <w:webHidden/>
              </w:rPr>
            </w:r>
          </w:ins>
          <w:r>
            <w:rPr>
              <w:noProof/>
              <w:webHidden/>
            </w:rPr>
            <w:fldChar w:fldCharType="separate"/>
          </w:r>
          <w:ins w:id="67"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68" w:author="Alex Robinson" w:date="2013-10-13T21:28:00Z"/>
              <w:rFonts w:eastAsiaTheme="minorEastAsia"/>
              <w:noProof/>
              <w:lang w:eastAsia="en-GB"/>
            </w:rPr>
          </w:pPr>
          <w:ins w:id="69"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"_Toc369463043"</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Class definitions (diagrams) and details of object behaviours and methods</w:t>
            </w:r>
            <w:r>
              <w:rPr>
                <w:noProof/>
                <w:webHidden/>
              </w:rPr>
              <w:tab/>
            </w:r>
            <w:r>
              <w:rPr>
                <w:noProof/>
                <w:webHidden/>
              </w:rPr>
              <w:fldChar w:fldCharType="begin"/>
            </w:r>
            <w:r>
              <w:rPr>
                <w:noProof/>
                <w:webHidden/>
              </w:rPr>
              <w:instrText xml:space="preserve"> PAGEREF _Toc369463043 \h </w:instrText>
            </w:r>
            <w:r>
              <w:rPr>
                <w:noProof/>
                <w:webHidden/>
              </w:rPr>
            </w:r>
          </w:ins>
          <w:r>
            <w:rPr>
              <w:noProof/>
              <w:webHidden/>
            </w:rPr>
            <w:fldChar w:fldCharType="separate"/>
          </w:r>
          <w:ins w:id="70"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71" w:author="Alex Robinson" w:date="2013-10-13T21:28:00Z"/>
              <w:rFonts w:eastAsiaTheme="minorEastAsia"/>
              <w:noProof/>
              <w:lang w:eastAsia="en-GB"/>
            </w:rPr>
          </w:pPr>
          <w:ins w:id="72"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"_Toc369463044"</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User interface design (HCI) rationale</w:t>
            </w:r>
            <w:r>
              <w:rPr>
                <w:noProof/>
                <w:webHidden/>
              </w:rPr>
              <w:tab/>
            </w:r>
            <w:r>
              <w:rPr>
                <w:noProof/>
                <w:webHidden/>
              </w:rPr>
              <w:fldChar w:fldCharType="begin"/>
            </w:r>
            <w:r>
              <w:rPr>
                <w:noProof/>
                <w:webHidden/>
              </w:rPr>
              <w:instrText xml:space="preserve"> PAGEREF _Toc369463044 \h </w:instrText>
            </w:r>
            <w:r>
              <w:rPr>
                <w:noProof/>
                <w:webHidden/>
              </w:rPr>
            </w:r>
          </w:ins>
          <w:r>
            <w:rPr>
              <w:noProof/>
              <w:webHidden/>
            </w:rPr>
            <w:fldChar w:fldCharType="separate"/>
          </w:r>
          <w:ins w:id="73"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74" w:author="Alex Robinson" w:date="2013-10-13T21:28:00Z"/>
              <w:rFonts w:eastAsiaTheme="minorEastAsia"/>
              <w:noProof/>
              <w:lang w:eastAsia="en-GB"/>
            </w:rPr>
          </w:pPr>
          <w:ins w:id="75"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"_Toc369463045"</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UI sample of planned data capture and entry designs</w:t>
            </w:r>
            <w:r>
              <w:rPr>
                <w:noProof/>
                <w:webHidden/>
              </w:rPr>
              <w:tab/>
            </w:r>
            <w:r>
              <w:rPr>
                <w:noProof/>
                <w:webHidden/>
              </w:rPr>
              <w:fldChar w:fldCharType="begin"/>
            </w:r>
            <w:r>
              <w:rPr>
                <w:noProof/>
                <w:webHidden/>
              </w:rPr>
              <w:instrText xml:space="preserve"> PAGEREF _Toc369463045 \h </w:instrText>
            </w:r>
            <w:r>
              <w:rPr>
                <w:noProof/>
                <w:webHidden/>
              </w:rPr>
            </w:r>
          </w:ins>
          <w:r>
            <w:rPr>
              <w:noProof/>
              <w:webHidden/>
            </w:rPr>
            <w:fldChar w:fldCharType="separate"/>
          </w:r>
          <w:ins w:id="76"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77" w:author="Alex Robinson" w:date="2013-10-13T21:28:00Z"/>
              <w:rFonts w:eastAsiaTheme="minorEastAsia"/>
              <w:noProof/>
              <w:lang w:eastAsia="en-GB"/>
            </w:rPr>
          </w:pPr>
          <w:ins w:id="78"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"_Toc369463046"</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UI sample of planned valid output designs</w:t>
            </w:r>
            <w:r>
              <w:rPr>
                <w:noProof/>
                <w:webHidden/>
              </w:rPr>
              <w:tab/>
            </w:r>
            <w:r>
              <w:rPr>
                <w:noProof/>
                <w:webHidden/>
              </w:rPr>
              <w:fldChar w:fldCharType="begin"/>
            </w:r>
            <w:r>
              <w:rPr>
                <w:noProof/>
                <w:webHidden/>
              </w:rPr>
              <w:instrText xml:space="preserve"> PAGEREF _Toc369463046 \h </w:instrText>
            </w:r>
            <w:r>
              <w:rPr>
                <w:noProof/>
                <w:webHidden/>
              </w:rPr>
            </w:r>
          </w:ins>
          <w:r>
            <w:rPr>
              <w:noProof/>
              <w:webHidden/>
            </w:rPr>
            <w:fldChar w:fldCharType="separate"/>
          </w:r>
          <w:ins w:id="79"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80" w:author="Alex Robinson" w:date="2013-10-13T21:28:00Z"/>
              <w:rFonts w:eastAsiaTheme="minorEastAsia"/>
              <w:noProof/>
              <w:lang w:eastAsia="en-GB"/>
            </w:rPr>
          </w:pPr>
          <w:ins w:id="81"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"_Toc369463047"</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Description of measures planned for security and integrity of data</w:t>
            </w:r>
            <w:r>
              <w:rPr>
                <w:noProof/>
                <w:webHidden/>
              </w:rPr>
              <w:tab/>
            </w:r>
            <w:r>
              <w:rPr>
                <w:noProof/>
                <w:webHidden/>
              </w:rPr>
              <w:fldChar w:fldCharType="begin"/>
            </w:r>
            <w:r>
              <w:rPr>
                <w:noProof/>
                <w:webHidden/>
              </w:rPr>
              <w:instrText xml:space="preserve"> PAGEREF _Toc369463047 \h </w:instrText>
            </w:r>
            <w:r>
              <w:rPr>
                <w:noProof/>
                <w:webHidden/>
              </w:rPr>
            </w:r>
          </w:ins>
          <w:r>
            <w:rPr>
              <w:noProof/>
              <w:webHidden/>
            </w:rPr>
            <w:fldChar w:fldCharType="separate"/>
          </w:r>
          <w:ins w:id="82"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83" w:author="Alex Robinson" w:date="2013-10-13T21:28:00Z"/>
              <w:rFonts w:eastAsiaTheme="minorEastAsia"/>
              <w:noProof/>
              <w:lang w:eastAsia="en-GB"/>
            </w:rPr>
          </w:pPr>
          <w:ins w:id="84"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"_Toc369463048"</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Description of measures planned for system security</w:t>
            </w:r>
            <w:r>
              <w:rPr>
                <w:noProof/>
                <w:webHidden/>
              </w:rPr>
              <w:tab/>
            </w:r>
            <w:r>
              <w:rPr>
                <w:noProof/>
                <w:webHidden/>
              </w:rPr>
              <w:fldChar w:fldCharType="begin"/>
            </w:r>
            <w:r>
              <w:rPr>
                <w:noProof/>
                <w:webHidden/>
              </w:rPr>
              <w:instrText xml:space="preserve"> PAGEREF _Toc369463048 \h </w:instrText>
            </w:r>
            <w:r>
              <w:rPr>
                <w:noProof/>
                <w:webHidden/>
              </w:rPr>
            </w:r>
          </w:ins>
          <w:r>
            <w:rPr>
              <w:noProof/>
              <w:webHidden/>
            </w:rPr>
            <w:fldChar w:fldCharType="separate"/>
          </w:r>
          <w:ins w:id="85"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2"/>
            <w:tabs>
              <w:tab w:val="right" w:leader="dot" w:pos="9062"/>
            </w:tabs>
            <w:rPr>
              <w:ins w:id="86" w:author="Alex Robinson" w:date="2013-10-13T21:28:00Z"/>
              <w:rFonts w:eastAsiaTheme="minorEastAsia"/>
              <w:noProof/>
              <w:lang w:eastAsia="en-GB"/>
            </w:rPr>
          </w:pPr>
          <w:ins w:id="87"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"_Toc369463049"</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Overall test strategy</w:t>
            </w:r>
            <w:r>
              <w:rPr>
                <w:noProof/>
                <w:webHidden/>
              </w:rPr>
              <w:tab/>
            </w:r>
            <w:r>
              <w:rPr>
                <w:noProof/>
                <w:webHidden/>
              </w:rPr>
              <w:fldChar w:fldCharType="begin"/>
            </w:r>
            <w:r>
              <w:rPr>
                <w:noProof/>
                <w:webHidden/>
              </w:rPr>
              <w:instrText xml:space="preserve"> PAGEREF _Toc369463049 \h </w:instrText>
            </w:r>
            <w:r>
              <w:rPr>
                <w:noProof/>
                <w:webHidden/>
              </w:rPr>
            </w:r>
          </w:ins>
          <w:r>
            <w:rPr>
              <w:noProof/>
              <w:webHidden/>
            </w:rPr>
            <w:fldChar w:fldCharType="separate"/>
          </w:r>
          <w:ins w:id="88"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1"/>
            <w:tabs>
              <w:tab w:val="right" w:leader="dot" w:pos="9062"/>
            </w:tabs>
            <w:rPr>
              <w:ins w:id="89" w:author="Alex Robinson" w:date="2013-10-13T21:28:00Z"/>
              <w:rFonts w:eastAsiaTheme="minorEastAsia"/>
              <w:noProof/>
              <w:lang w:eastAsia="en-GB"/>
            </w:rPr>
          </w:pPr>
          <w:ins w:id="90"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"_Toc369463050"</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Section 3: Technical Solution</w:t>
            </w:r>
            <w:r>
              <w:rPr>
                <w:noProof/>
                <w:webHidden/>
              </w:rPr>
              <w:tab/>
            </w:r>
            <w:r>
              <w:rPr>
                <w:noProof/>
                <w:webHidden/>
              </w:rPr>
              <w:fldChar w:fldCharType="begin"/>
            </w:r>
            <w:r>
              <w:rPr>
                <w:noProof/>
                <w:webHidden/>
              </w:rPr>
              <w:instrText xml:space="preserve"> PAGEREF _Toc369463050 \h </w:instrText>
            </w:r>
            <w:r>
              <w:rPr>
                <w:noProof/>
                <w:webHidden/>
              </w:rPr>
            </w:r>
          </w:ins>
          <w:r>
            <w:rPr>
              <w:noProof/>
              <w:webHidden/>
            </w:rPr>
            <w:fldChar w:fldCharType="separate"/>
          </w:r>
          <w:ins w:id="91"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1"/>
            <w:tabs>
              <w:tab w:val="right" w:leader="dot" w:pos="9062"/>
            </w:tabs>
            <w:rPr>
              <w:ins w:id="92" w:author="Alex Robinson" w:date="2013-10-13T21:28:00Z"/>
              <w:rFonts w:eastAsiaTheme="minorEastAsia"/>
              <w:noProof/>
              <w:lang w:eastAsia="en-GB"/>
            </w:rPr>
          </w:pPr>
          <w:ins w:id="93"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"_Toc369463051"</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Section 4: System Testing</w:t>
            </w:r>
            <w:r>
              <w:rPr>
                <w:noProof/>
                <w:webHidden/>
              </w:rPr>
              <w:tab/>
            </w:r>
            <w:r>
              <w:rPr>
                <w:noProof/>
                <w:webHidden/>
              </w:rPr>
              <w:fldChar w:fldCharType="begin"/>
            </w:r>
            <w:r>
              <w:rPr>
                <w:noProof/>
                <w:webHidden/>
              </w:rPr>
              <w:instrText xml:space="preserve"> PAGEREF _Toc369463051 \h </w:instrText>
            </w:r>
            <w:r>
              <w:rPr>
                <w:noProof/>
                <w:webHidden/>
              </w:rPr>
            </w:r>
          </w:ins>
          <w:r>
            <w:rPr>
              <w:noProof/>
              <w:webHidden/>
            </w:rPr>
            <w:fldChar w:fldCharType="separate"/>
          </w:r>
          <w:ins w:id="94"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1"/>
            <w:tabs>
              <w:tab w:val="right" w:leader="dot" w:pos="9062"/>
            </w:tabs>
            <w:rPr>
              <w:ins w:id="95" w:author="Alex Robinson" w:date="2013-10-13T21:28:00Z"/>
              <w:rFonts w:eastAsiaTheme="minorEastAsia"/>
              <w:noProof/>
              <w:lang w:eastAsia="en-GB"/>
            </w:rPr>
          </w:pPr>
          <w:ins w:id="96" w:author="Alex Robinson" w:date="2013-10-13T21:28:00Z">
            <w:r w:rsidRPr="00CC2447">
              <w:rPr>
                <w:rStyle w:val="Hyperlink"/>
                <w:noProof/>
              </w:rPr>
              <w:lastRenderedPageBreak/>
              <w:fldChar w:fldCharType="begin"/>
            </w:r>
            <w:r w:rsidRPr="00CC2447">
              <w:rPr>
                <w:rStyle w:val="Hyperlink"/>
                <w:noProof/>
              </w:rPr>
              <w:instrText xml:space="preserve"> </w:instrText>
            </w:r>
            <w:r>
              <w:rPr>
                <w:noProof/>
              </w:rPr>
              <w:instrText>HYPERLINK \l "_Toc369463052"</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Section 5: System Maintenance</w:t>
            </w:r>
            <w:r>
              <w:rPr>
                <w:noProof/>
                <w:webHidden/>
              </w:rPr>
              <w:tab/>
            </w:r>
            <w:r>
              <w:rPr>
                <w:noProof/>
                <w:webHidden/>
              </w:rPr>
              <w:fldChar w:fldCharType="begin"/>
            </w:r>
            <w:r>
              <w:rPr>
                <w:noProof/>
                <w:webHidden/>
              </w:rPr>
              <w:instrText xml:space="preserve"> PAGEREF _Toc369463052 \h </w:instrText>
            </w:r>
            <w:r>
              <w:rPr>
                <w:noProof/>
                <w:webHidden/>
              </w:rPr>
            </w:r>
          </w:ins>
          <w:r>
            <w:rPr>
              <w:noProof/>
              <w:webHidden/>
            </w:rPr>
            <w:fldChar w:fldCharType="separate"/>
          </w:r>
          <w:ins w:id="97"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1"/>
            <w:tabs>
              <w:tab w:val="right" w:leader="dot" w:pos="9062"/>
            </w:tabs>
            <w:rPr>
              <w:ins w:id="98" w:author="Alex Robinson" w:date="2013-10-13T21:28:00Z"/>
              <w:rFonts w:eastAsiaTheme="minorEastAsia"/>
              <w:noProof/>
              <w:lang w:eastAsia="en-GB"/>
            </w:rPr>
          </w:pPr>
          <w:ins w:id="99"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"_Toc369463053"</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Section 6: User Manual</w:t>
            </w:r>
            <w:r>
              <w:rPr>
                <w:noProof/>
                <w:webHidden/>
              </w:rPr>
              <w:tab/>
            </w:r>
            <w:r>
              <w:rPr>
                <w:noProof/>
                <w:webHidden/>
              </w:rPr>
              <w:fldChar w:fldCharType="begin"/>
            </w:r>
            <w:r>
              <w:rPr>
                <w:noProof/>
                <w:webHidden/>
              </w:rPr>
              <w:instrText xml:space="preserve"> PAGEREF _Toc369463053 \h </w:instrText>
            </w:r>
            <w:r>
              <w:rPr>
                <w:noProof/>
                <w:webHidden/>
              </w:rPr>
            </w:r>
          </w:ins>
          <w:r>
            <w:rPr>
              <w:noProof/>
              <w:webHidden/>
            </w:rPr>
            <w:fldChar w:fldCharType="separate"/>
          </w:r>
          <w:ins w:id="100"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pPr>
            <w:pStyle w:val="TOC1"/>
            <w:tabs>
              <w:tab w:val="right" w:leader="dot" w:pos="9062"/>
            </w:tabs>
            <w:rPr>
              <w:ins w:id="101" w:author="Alex Robinson" w:date="2013-10-13T21:28:00Z"/>
              <w:rFonts w:eastAsiaTheme="minorEastAsia"/>
              <w:noProof/>
              <w:lang w:eastAsia="en-GB"/>
            </w:rPr>
          </w:pPr>
          <w:ins w:id="102"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"_Toc369463054"</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Section 7: Evaluation</w:t>
            </w:r>
            <w:r>
              <w:rPr>
                <w:noProof/>
                <w:webHidden/>
              </w:rPr>
              <w:tab/>
            </w:r>
            <w:r>
              <w:rPr>
                <w:noProof/>
                <w:webHidden/>
              </w:rPr>
              <w:fldChar w:fldCharType="begin"/>
            </w:r>
            <w:r>
              <w:rPr>
                <w:noProof/>
                <w:webHidden/>
              </w:rPr>
              <w:instrText xml:space="preserve"> PAGEREF _Toc369463054 \h </w:instrText>
            </w:r>
            <w:r>
              <w:rPr>
                <w:noProof/>
                <w:webHidden/>
              </w:rPr>
            </w:r>
          </w:ins>
          <w:r>
            <w:rPr>
              <w:noProof/>
              <w:webHidden/>
            </w:rPr>
            <w:fldChar w:fldCharType="separate"/>
          </w:r>
          <w:ins w:id="103" w:author="Alex Robinson" w:date="2013-10-13T21:28:00Z">
            <w:r>
              <w:rPr>
                <w:noProof/>
                <w:webHidden/>
              </w:rPr>
              <w:t>15</w:t>
            </w:r>
            <w:r>
              <w:rPr>
                <w:noProof/>
                <w:webHidden/>
              </w:rPr>
              <w:fldChar w:fldCharType="end"/>
            </w:r>
            <w:r w:rsidRPr="00CC2447">
              <w:rPr>
                <w:rStyle w:val="Hyperlink"/>
                <w:noProof/>
              </w:rPr>
              <w:fldChar w:fldCharType="end"/>
            </w:r>
          </w:ins>
        </w:p>
        <w:p w:rsidR="009F5084" w:rsidRDefault="009F5084">
          <w:pPr>
            <w:pStyle w:val="TOC1"/>
            <w:tabs>
              <w:tab w:val="right" w:leader="dot" w:pos="9062"/>
            </w:tabs>
            <w:rPr>
              <w:ins w:id="104" w:author="Alex Robinson" w:date="2013-10-13T21:28:00Z"/>
              <w:rFonts w:eastAsiaTheme="minorEastAsia"/>
              <w:noProof/>
              <w:lang w:eastAsia="en-GB"/>
            </w:rPr>
          </w:pPr>
          <w:ins w:id="105"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"_Toc369463055"</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Appendix A: Availability of Teaching Materials on Evolution</w:t>
            </w:r>
            <w:r>
              <w:rPr>
                <w:noProof/>
                <w:webHidden/>
              </w:rPr>
              <w:tab/>
            </w:r>
            <w:r>
              <w:rPr>
                <w:noProof/>
                <w:webHidden/>
              </w:rPr>
              <w:fldChar w:fldCharType="begin"/>
            </w:r>
            <w:r>
              <w:rPr>
                <w:noProof/>
                <w:webHidden/>
              </w:rPr>
              <w:instrText xml:space="preserve"> PAGEREF _Toc369463055 \h </w:instrText>
            </w:r>
            <w:r>
              <w:rPr>
                <w:noProof/>
                <w:webHidden/>
              </w:rPr>
            </w:r>
          </w:ins>
          <w:r>
            <w:rPr>
              <w:noProof/>
              <w:webHidden/>
            </w:rPr>
            <w:fldChar w:fldCharType="separate"/>
          </w:r>
          <w:ins w:id="106" w:author="Alex Robinson" w:date="2013-10-13T21:28:00Z">
            <w:r>
              <w:rPr>
                <w:noProof/>
                <w:webHidden/>
              </w:rPr>
              <w:t>15</w:t>
            </w:r>
            <w:r>
              <w:rPr>
                <w:noProof/>
                <w:webHidden/>
              </w:rPr>
              <w:fldChar w:fldCharType="end"/>
            </w:r>
            <w:r w:rsidRPr="00CC2447">
              <w:rPr>
                <w:rStyle w:val="Hyperlink"/>
                <w:noProof/>
              </w:rPr>
              <w:fldChar w:fldCharType="end"/>
            </w:r>
          </w:ins>
        </w:p>
        <w:p w:rsidR="009F5084" w:rsidRDefault="009F5084">
          <w:pPr>
            <w:pStyle w:val="TOC1"/>
            <w:tabs>
              <w:tab w:val="right" w:leader="dot" w:pos="9062"/>
            </w:tabs>
            <w:rPr>
              <w:ins w:id="107" w:author="Alex Robinson" w:date="2013-10-13T21:28:00Z"/>
              <w:rFonts w:eastAsiaTheme="minorEastAsia"/>
              <w:noProof/>
              <w:lang w:eastAsia="en-GB"/>
            </w:rPr>
          </w:pPr>
          <w:ins w:id="108"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"_Toc369463056"</w:instrText>
            </w:r>
            <w:r w:rsidRPr="00CC2447">
              <w:rPr>
                <w:rStyle w:val="Hyperlink"/>
                <w:noProof/>
              </w:rPr>
              <w:instrText xml:space="preserve"> </w:instrText>
            </w:r>
            <w:r w:rsidRPr="00CC2447">
              <w:rPr>
                <w:rStyle w:val="Hyperlink"/>
                <w:noProof/>
              </w:rPr>
            </w:r>
            <w:r w:rsidRPr="00CC2447">
              <w:rPr>
                <w:rStyle w:val="Hyperlink"/>
                <w:noProof/>
              </w:rPr>
              <w:fldChar w:fldCharType="separate"/>
            </w:r>
            <w:r w:rsidRPr="00CC2447">
              <w:rPr>
                <w:rStyle w:val="Hyperlink"/>
                <w:noProof/>
              </w:rPr>
              <w:t>Appendix B: Evolution – the main concepts</w:t>
            </w:r>
            <w:r>
              <w:rPr>
                <w:noProof/>
                <w:webHidden/>
              </w:rPr>
              <w:tab/>
            </w:r>
            <w:r>
              <w:rPr>
                <w:noProof/>
                <w:webHidden/>
              </w:rPr>
              <w:fldChar w:fldCharType="begin"/>
            </w:r>
            <w:r>
              <w:rPr>
                <w:noProof/>
                <w:webHidden/>
              </w:rPr>
              <w:instrText xml:space="preserve"> PAGEREF _Toc369463056 \h </w:instrText>
            </w:r>
            <w:r>
              <w:rPr>
                <w:noProof/>
                <w:webHidden/>
              </w:rPr>
            </w:r>
          </w:ins>
          <w:r>
            <w:rPr>
              <w:noProof/>
              <w:webHidden/>
            </w:rPr>
            <w:fldChar w:fldCharType="separate"/>
          </w:r>
          <w:ins w:id="109" w:author="Alex Robinson" w:date="2013-10-13T21:28:00Z">
            <w:r>
              <w:rPr>
                <w:noProof/>
                <w:webHidden/>
              </w:rPr>
              <w:t>16</w:t>
            </w:r>
            <w:r>
              <w:rPr>
                <w:noProof/>
                <w:webHidden/>
              </w:rPr>
              <w:fldChar w:fldCharType="end"/>
            </w:r>
            <w:r w:rsidRPr="00CC2447">
              <w:rPr>
                <w:rStyle w:val="Hyperlink"/>
                <w:noProof/>
              </w:rPr>
              <w:fldChar w:fldCharType="end"/>
            </w:r>
          </w:ins>
        </w:p>
        <w:p w:rsidR="00A11849" w:rsidDel="00CA54E6" w:rsidRDefault="00A11849">
          <w:pPr>
            <w:pStyle w:val="TOC1"/>
            <w:tabs>
              <w:tab w:val="right" w:leader="dot" w:pos="9062"/>
            </w:tabs>
            <w:rPr>
              <w:del w:id="110" w:author="Alex Robinson" w:date="2013-10-13T20:53:00Z"/>
              <w:rFonts w:eastAsiaTheme="minorEastAsia"/>
              <w:noProof/>
              <w:lang w:eastAsia="en-GB"/>
            </w:rPr>
          </w:pPr>
          <w:del w:id="111" w:author="Alex Robinson" w:date="2013-10-13T20:53:00Z">
            <w:r w:rsidRPr="00CA54E6" w:rsidDel="00CA54E6">
              <w:rPr>
                <w:noProof/>
                <w:rPrChange w:id="112" w:author="Alex Robinson" w:date="2013-10-13T20:53:00Z">
                  <w:rPr>
                    <w:rStyle w:val="Hyperlink"/>
                    <w:noProof/>
                  </w:rPr>
                </w:rPrChange>
              </w:rPr>
              <w:delText>Section 1: Analysis</w:delText>
            </w:r>
            <w:r w:rsidDel="00CA54E6">
              <w:rPr>
                <w:noProof/>
                <w:webHidden/>
              </w:rPr>
              <w:tab/>
            </w:r>
            <w:r w:rsidR="00B917C7" w:rsidDel="00CA54E6">
              <w:rPr>
                <w:noProof/>
                <w:webHidden/>
              </w:rPr>
              <w:delText>3</w:delText>
            </w:r>
          </w:del>
        </w:p>
        <w:p w:rsidR="00A11849" w:rsidDel="00CA54E6" w:rsidRDefault="00A11849">
          <w:pPr>
            <w:pStyle w:val="TOC2"/>
            <w:tabs>
              <w:tab w:val="right" w:leader="dot" w:pos="9062"/>
            </w:tabs>
            <w:rPr>
              <w:del w:id="113" w:author="Alex Robinson" w:date="2013-10-13T20:53:00Z"/>
              <w:rFonts w:eastAsiaTheme="minorEastAsia"/>
              <w:noProof/>
              <w:lang w:eastAsia="en-GB"/>
            </w:rPr>
          </w:pPr>
          <w:del w:id="114" w:author="Alex Robinson" w:date="2013-10-13T20:53:00Z">
            <w:r w:rsidRPr="00CA54E6" w:rsidDel="00CA54E6">
              <w:rPr>
                <w:noProof/>
                <w:rPrChange w:id="115" w:author="Alex Robinson" w:date="2013-10-13T20:53:00Z">
                  <w:rPr>
                    <w:rStyle w:val="Hyperlink"/>
                    <w:noProof/>
                  </w:rPr>
                </w:rPrChange>
              </w:rPr>
              <w:delText>The problem: identification and background</w:delText>
            </w:r>
            <w:r w:rsidDel="00CA54E6">
              <w:rPr>
                <w:noProof/>
                <w:webHidden/>
              </w:rPr>
              <w:tab/>
            </w:r>
            <w:r w:rsidR="00B917C7" w:rsidDel="00CA54E6">
              <w:rPr>
                <w:noProof/>
                <w:webHidden/>
              </w:rPr>
              <w:delText>3</w:delText>
            </w:r>
          </w:del>
        </w:p>
        <w:p w:rsidR="00A11849" w:rsidDel="00CA54E6" w:rsidRDefault="00A11849">
          <w:pPr>
            <w:pStyle w:val="TOC2"/>
            <w:tabs>
              <w:tab w:val="right" w:leader="dot" w:pos="9062"/>
            </w:tabs>
            <w:rPr>
              <w:del w:id="116" w:author="Alex Robinson" w:date="2013-10-13T20:53:00Z"/>
              <w:rFonts w:eastAsiaTheme="minorEastAsia"/>
              <w:noProof/>
              <w:lang w:eastAsia="en-GB"/>
            </w:rPr>
          </w:pPr>
          <w:del w:id="117" w:author="Alex Robinson" w:date="2013-10-13T20:53:00Z">
            <w:r w:rsidRPr="00CA54E6" w:rsidDel="00CA54E6">
              <w:rPr>
                <w:noProof/>
                <w:rPrChange w:id="118" w:author="Alex Robinson" w:date="2013-10-13T20:53:00Z">
                  <w:rPr>
                    <w:rStyle w:val="Hyperlink"/>
                    <w:noProof/>
                  </w:rPr>
                </w:rPrChange>
              </w:rPr>
              <w:delText>Description of available tools</w:delText>
            </w:r>
            <w:r w:rsidDel="00CA54E6">
              <w:rPr>
                <w:noProof/>
                <w:webHidden/>
              </w:rPr>
              <w:tab/>
            </w:r>
            <w:r w:rsidR="00B917C7" w:rsidDel="00CA54E6">
              <w:rPr>
                <w:noProof/>
                <w:webHidden/>
              </w:rPr>
              <w:delText>4</w:delText>
            </w:r>
          </w:del>
        </w:p>
        <w:p w:rsidR="00A11849" w:rsidDel="00CA54E6" w:rsidRDefault="00A11849">
          <w:pPr>
            <w:pStyle w:val="TOC2"/>
            <w:tabs>
              <w:tab w:val="right" w:leader="dot" w:pos="9062"/>
            </w:tabs>
            <w:rPr>
              <w:del w:id="119" w:author="Alex Robinson" w:date="2013-10-13T20:53:00Z"/>
              <w:rFonts w:eastAsiaTheme="minorEastAsia"/>
              <w:noProof/>
              <w:lang w:eastAsia="en-GB"/>
            </w:rPr>
          </w:pPr>
          <w:del w:id="120" w:author="Alex Robinson" w:date="2013-10-13T20:53:00Z">
            <w:r w:rsidRPr="00CA54E6" w:rsidDel="00CA54E6">
              <w:rPr>
                <w:noProof/>
                <w:rPrChange w:id="121" w:author="Alex Robinson" w:date="2013-10-13T20:53:00Z">
                  <w:rPr>
                    <w:rStyle w:val="Hyperlink"/>
                    <w:noProof/>
                  </w:rPr>
                </w:rPrChange>
              </w:rPr>
              <w:delText>Identification of prospective users</w:delText>
            </w:r>
            <w:r w:rsidDel="00CA54E6">
              <w:rPr>
                <w:noProof/>
                <w:webHidden/>
              </w:rPr>
              <w:tab/>
            </w:r>
            <w:r w:rsidR="00B917C7" w:rsidDel="00CA54E6">
              <w:rPr>
                <w:noProof/>
                <w:webHidden/>
              </w:rPr>
              <w:delText>5</w:delText>
            </w:r>
          </w:del>
        </w:p>
        <w:p w:rsidR="00A11849" w:rsidDel="00CA54E6" w:rsidRDefault="00A11849">
          <w:pPr>
            <w:pStyle w:val="TOC2"/>
            <w:tabs>
              <w:tab w:val="right" w:leader="dot" w:pos="9062"/>
            </w:tabs>
            <w:rPr>
              <w:del w:id="122" w:author="Alex Robinson" w:date="2013-10-13T20:53:00Z"/>
              <w:rFonts w:eastAsiaTheme="minorEastAsia"/>
              <w:noProof/>
              <w:lang w:eastAsia="en-GB"/>
            </w:rPr>
          </w:pPr>
          <w:del w:id="123" w:author="Alex Robinson" w:date="2013-10-13T20:53:00Z">
            <w:r w:rsidRPr="00CA54E6" w:rsidDel="00CA54E6">
              <w:rPr>
                <w:noProof/>
                <w:rPrChange w:id="124" w:author="Alex Robinson" w:date="2013-10-13T20:53:00Z">
                  <w:rPr>
                    <w:rStyle w:val="Hyperlink"/>
                    <w:noProof/>
                  </w:rPr>
                </w:rPrChange>
              </w:rPr>
              <w:delText>Identification of user needs and acceptable limitations</w:delText>
            </w:r>
            <w:r w:rsidDel="00CA54E6">
              <w:rPr>
                <w:noProof/>
                <w:webHidden/>
              </w:rPr>
              <w:tab/>
            </w:r>
            <w:r w:rsidR="00B917C7" w:rsidDel="00CA54E6">
              <w:rPr>
                <w:noProof/>
                <w:webHidden/>
              </w:rPr>
              <w:delText>6</w:delText>
            </w:r>
          </w:del>
        </w:p>
        <w:p w:rsidR="00A11849" w:rsidDel="00CA54E6" w:rsidRDefault="00A11849">
          <w:pPr>
            <w:pStyle w:val="TOC2"/>
            <w:tabs>
              <w:tab w:val="right" w:leader="dot" w:pos="9062"/>
            </w:tabs>
            <w:rPr>
              <w:del w:id="125" w:author="Alex Robinson" w:date="2013-10-13T20:53:00Z"/>
              <w:rFonts w:eastAsiaTheme="minorEastAsia"/>
              <w:noProof/>
              <w:lang w:eastAsia="en-GB"/>
            </w:rPr>
          </w:pPr>
          <w:del w:id="126" w:author="Alex Robinson" w:date="2013-10-13T20:53:00Z">
            <w:r w:rsidRPr="00CA54E6" w:rsidDel="00CA54E6">
              <w:rPr>
                <w:noProof/>
                <w:rPrChange w:id="127" w:author="Alex Robinson" w:date="2013-10-13T20:53:00Z">
                  <w:rPr>
                    <w:rStyle w:val="Hyperlink"/>
                    <w:noProof/>
                  </w:rPr>
                </w:rPrChange>
              </w:rPr>
              <w:delText>Data sources and destinations</w:delText>
            </w:r>
            <w:r w:rsidDel="00CA54E6">
              <w:rPr>
                <w:noProof/>
                <w:webHidden/>
              </w:rPr>
              <w:tab/>
            </w:r>
            <w:r w:rsidR="00B917C7" w:rsidDel="00CA54E6">
              <w:rPr>
                <w:noProof/>
                <w:webHidden/>
              </w:rPr>
              <w:delText>7</w:delText>
            </w:r>
          </w:del>
        </w:p>
        <w:p w:rsidR="00A11849" w:rsidDel="00CA54E6" w:rsidRDefault="00A11849">
          <w:pPr>
            <w:pStyle w:val="TOC2"/>
            <w:tabs>
              <w:tab w:val="right" w:leader="dot" w:pos="9062"/>
            </w:tabs>
            <w:rPr>
              <w:del w:id="128" w:author="Alex Robinson" w:date="2013-10-13T20:53:00Z"/>
              <w:rFonts w:eastAsiaTheme="minorEastAsia"/>
              <w:noProof/>
              <w:lang w:eastAsia="en-GB"/>
            </w:rPr>
          </w:pPr>
          <w:del w:id="129" w:author="Alex Robinson" w:date="2013-10-13T20:53:00Z">
            <w:r w:rsidRPr="00CA54E6" w:rsidDel="00CA54E6">
              <w:rPr>
                <w:noProof/>
                <w:rPrChange w:id="130" w:author="Alex Robinson" w:date="2013-10-13T20:53:00Z">
                  <w:rPr>
                    <w:rStyle w:val="Hyperlink"/>
                    <w:noProof/>
                  </w:rPr>
                </w:rPrChange>
              </w:rPr>
              <w:delText>Data volumes</w:delText>
            </w:r>
            <w:r w:rsidDel="00CA54E6">
              <w:rPr>
                <w:noProof/>
                <w:webHidden/>
              </w:rPr>
              <w:tab/>
            </w:r>
            <w:r w:rsidR="00B917C7" w:rsidDel="00CA54E6">
              <w:rPr>
                <w:noProof/>
                <w:webHidden/>
              </w:rPr>
              <w:delText>7</w:delText>
            </w:r>
          </w:del>
        </w:p>
        <w:p w:rsidR="00A11849" w:rsidDel="00CA54E6" w:rsidRDefault="00A11849">
          <w:pPr>
            <w:pStyle w:val="TOC2"/>
            <w:tabs>
              <w:tab w:val="right" w:leader="dot" w:pos="9062"/>
            </w:tabs>
            <w:rPr>
              <w:del w:id="131" w:author="Alex Robinson" w:date="2013-10-13T20:53:00Z"/>
              <w:rFonts w:eastAsiaTheme="minorEastAsia"/>
              <w:noProof/>
              <w:lang w:eastAsia="en-GB"/>
            </w:rPr>
          </w:pPr>
          <w:del w:id="132" w:author="Alex Robinson" w:date="2013-10-13T20:53:00Z">
            <w:r w:rsidRPr="00CA54E6" w:rsidDel="00CA54E6">
              <w:rPr>
                <w:noProof/>
                <w:rPrChange w:id="133" w:author="Alex Robinson" w:date="2013-10-13T20:53:00Z">
                  <w:rPr>
                    <w:rStyle w:val="Hyperlink"/>
                    <w:noProof/>
                  </w:rPr>
                </w:rPrChange>
              </w:rPr>
              <w:delText>Analysis Data Dictionary</w:delText>
            </w:r>
            <w:r w:rsidDel="00CA54E6">
              <w:rPr>
                <w:noProof/>
                <w:webHidden/>
              </w:rPr>
              <w:tab/>
            </w:r>
            <w:r w:rsidR="00B917C7" w:rsidDel="00CA54E6">
              <w:rPr>
                <w:noProof/>
                <w:webHidden/>
              </w:rPr>
              <w:delText>7</w:delText>
            </w:r>
          </w:del>
        </w:p>
        <w:p w:rsidR="00A11849" w:rsidDel="00CA54E6" w:rsidRDefault="00A11849">
          <w:pPr>
            <w:pStyle w:val="TOC2"/>
            <w:tabs>
              <w:tab w:val="right" w:leader="dot" w:pos="9062"/>
            </w:tabs>
            <w:rPr>
              <w:del w:id="134" w:author="Alex Robinson" w:date="2013-10-13T20:53:00Z"/>
              <w:rFonts w:eastAsiaTheme="minorEastAsia"/>
              <w:noProof/>
              <w:lang w:eastAsia="en-GB"/>
            </w:rPr>
          </w:pPr>
          <w:del w:id="135" w:author="Alex Robinson" w:date="2013-10-13T20:53:00Z">
            <w:r w:rsidRPr="00CA54E6" w:rsidDel="00CA54E6">
              <w:rPr>
                <w:noProof/>
                <w:rPrChange w:id="136" w:author="Alex Robinson" w:date="2013-10-13T20:53:00Z">
                  <w:rPr>
                    <w:rStyle w:val="Hyperlink"/>
                    <w:noProof/>
                  </w:rPr>
                </w:rPrChange>
              </w:rPr>
              <w:delText>Data Flow Diagrams</w:delText>
            </w:r>
            <w:r w:rsidDel="00CA54E6">
              <w:rPr>
                <w:noProof/>
                <w:webHidden/>
              </w:rPr>
              <w:tab/>
            </w:r>
            <w:r w:rsidR="00B917C7" w:rsidDel="00CA54E6">
              <w:rPr>
                <w:noProof/>
                <w:webHidden/>
              </w:rPr>
              <w:delText>8</w:delText>
            </w:r>
          </w:del>
        </w:p>
        <w:p w:rsidR="00A11849" w:rsidDel="00CA54E6" w:rsidRDefault="00A11849">
          <w:pPr>
            <w:pStyle w:val="TOC2"/>
            <w:tabs>
              <w:tab w:val="right" w:leader="dot" w:pos="9062"/>
            </w:tabs>
            <w:rPr>
              <w:del w:id="137" w:author="Alex Robinson" w:date="2013-10-13T20:53:00Z"/>
              <w:rFonts w:eastAsiaTheme="minorEastAsia"/>
              <w:noProof/>
              <w:lang w:eastAsia="en-GB"/>
            </w:rPr>
          </w:pPr>
          <w:del w:id="138" w:author="Alex Robinson" w:date="2013-10-13T20:53:00Z">
            <w:r w:rsidRPr="00CA54E6" w:rsidDel="00CA54E6">
              <w:rPr>
                <w:noProof/>
                <w:rPrChange w:id="139" w:author="Alex Robinson" w:date="2013-10-13T20:53:00Z">
                  <w:rPr>
                    <w:rStyle w:val="Hyperlink"/>
                    <w:noProof/>
                  </w:rPr>
                </w:rPrChange>
              </w:rPr>
              <w:delText>Objectives for the proposed system</w:delText>
            </w:r>
            <w:r w:rsidDel="00CA54E6">
              <w:rPr>
                <w:noProof/>
                <w:webHidden/>
              </w:rPr>
              <w:tab/>
            </w:r>
            <w:r w:rsidR="00B917C7" w:rsidDel="00CA54E6">
              <w:rPr>
                <w:noProof/>
                <w:webHidden/>
              </w:rPr>
              <w:delText>9</w:delText>
            </w:r>
          </w:del>
        </w:p>
        <w:p w:rsidR="00A11849" w:rsidDel="00CA54E6" w:rsidRDefault="00A11849">
          <w:pPr>
            <w:pStyle w:val="TOC2"/>
            <w:tabs>
              <w:tab w:val="right" w:leader="dot" w:pos="9062"/>
            </w:tabs>
            <w:rPr>
              <w:del w:id="140" w:author="Alex Robinson" w:date="2013-10-13T20:53:00Z"/>
              <w:rFonts w:eastAsiaTheme="minorEastAsia"/>
              <w:noProof/>
              <w:lang w:eastAsia="en-GB"/>
            </w:rPr>
          </w:pPr>
          <w:del w:id="141" w:author="Alex Robinson" w:date="2013-10-13T20:53:00Z">
            <w:r w:rsidRPr="00CA54E6" w:rsidDel="00CA54E6">
              <w:rPr>
                <w:noProof/>
                <w:rPrChange w:id="142" w:author="Alex Robinson" w:date="2013-10-13T20:53:00Z">
                  <w:rPr>
                    <w:rStyle w:val="Hyperlink"/>
                    <w:noProof/>
                  </w:rPr>
                </w:rPrChange>
              </w:rPr>
              <w:delText>Appraisal of potential solutions</w:delText>
            </w:r>
            <w:r w:rsidDel="00CA54E6">
              <w:rPr>
                <w:noProof/>
                <w:webHidden/>
              </w:rPr>
              <w:tab/>
            </w:r>
            <w:r w:rsidR="00B917C7" w:rsidDel="00CA54E6">
              <w:rPr>
                <w:noProof/>
                <w:webHidden/>
              </w:rPr>
              <w:delText>10</w:delText>
            </w:r>
          </w:del>
        </w:p>
        <w:p w:rsidR="00A11849" w:rsidDel="00CA54E6" w:rsidRDefault="00A11849">
          <w:pPr>
            <w:pStyle w:val="TOC2"/>
            <w:tabs>
              <w:tab w:val="right" w:leader="dot" w:pos="9062"/>
            </w:tabs>
            <w:rPr>
              <w:del w:id="143" w:author="Alex Robinson" w:date="2013-10-13T20:53:00Z"/>
              <w:rFonts w:eastAsiaTheme="minorEastAsia"/>
              <w:noProof/>
              <w:lang w:eastAsia="en-GB"/>
            </w:rPr>
          </w:pPr>
          <w:del w:id="144" w:author="Alex Robinson" w:date="2013-10-13T20:53:00Z">
            <w:r w:rsidRPr="00CA54E6" w:rsidDel="00CA54E6">
              <w:rPr>
                <w:noProof/>
                <w:rPrChange w:id="145" w:author="Alex Robinson" w:date="2013-10-13T20:53:00Z">
                  <w:rPr>
                    <w:rStyle w:val="Hyperlink"/>
                    <w:noProof/>
                  </w:rPr>
                </w:rPrChange>
              </w:rPr>
              <w:delText>Justification of chosen solution</w:delText>
            </w:r>
            <w:r w:rsidDel="00CA54E6">
              <w:rPr>
                <w:noProof/>
                <w:webHidden/>
              </w:rPr>
              <w:tab/>
            </w:r>
            <w:r w:rsidR="00B917C7" w:rsidDel="00CA54E6">
              <w:rPr>
                <w:noProof/>
                <w:webHidden/>
              </w:rPr>
              <w:delText>12</w:delText>
            </w:r>
          </w:del>
        </w:p>
        <w:p w:rsidR="00A11849" w:rsidDel="00CA54E6" w:rsidRDefault="00A11849">
          <w:pPr>
            <w:pStyle w:val="TOC1"/>
            <w:tabs>
              <w:tab w:val="right" w:leader="dot" w:pos="9062"/>
            </w:tabs>
            <w:rPr>
              <w:del w:id="146" w:author="Alex Robinson" w:date="2013-10-13T20:53:00Z"/>
              <w:rFonts w:eastAsiaTheme="minorEastAsia"/>
              <w:noProof/>
              <w:lang w:eastAsia="en-GB"/>
            </w:rPr>
          </w:pPr>
          <w:del w:id="147" w:author="Alex Robinson" w:date="2013-10-13T20:53:00Z">
            <w:r w:rsidRPr="00CA54E6" w:rsidDel="00CA54E6">
              <w:rPr>
                <w:noProof/>
                <w:rPrChange w:id="148" w:author="Alex Robinson" w:date="2013-10-13T20:53:00Z">
                  <w:rPr>
                    <w:rStyle w:val="Hyperlink"/>
                    <w:noProof/>
                  </w:rPr>
                </w:rPrChange>
              </w:rPr>
              <w:delText>Section 2: Design</w:delText>
            </w:r>
            <w:r w:rsidDel="00CA54E6">
              <w:rPr>
                <w:noProof/>
                <w:webHidden/>
              </w:rPr>
              <w:tab/>
            </w:r>
            <w:r w:rsidR="00B917C7" w:rsidDel="00CA54E6">
              <w:rPr>
                <w:noProof/>
                <w:webHidden/>
              </w:rPr>
              <w:delText>13</w:delText>
            </w:r>
          </w:del>
        </w:p>
        <w:p w:rsidR="00A11849" w:rsidDel="00CA54E6" w:rsidRDefault="00A11849">
          <w:pPr>
            <w:pStyle w:val="TOC1"/>
            <w:tabs>
              <w:tab w:val="right" w:leader="dot" w:pos="9062"/>
            </w:tabs>
            <w:rPr>
              <w:del w:id="149" w:author="Alex Robinson" w:date="2013-10-13T20:53:00Z"/>
              <w:rFonts w:eastAsiaTheme="minorEastAsia"/>
              <w:noProof/>
              <w:lang w:eastAsia="en-GB"/>
            </w:rPr>
          </w:pPr>
          <w:del w:id="150" w:author="Alex Robinson" w:date="2013-10-13T20:53:00Z">
            <w:r w:rsidRPr="00CA54E6" w:rsidDel="00CA54E6">
              <w:rPr>
                <w:noProof/>
                <w:rPrChange w:id="151" w:author="Alex Robinson" w:date="2013-10-13T20:53:00Z">
                  <w:rPr>
                    <w:rStyle w:val="Hyperlink"/>
                    <w:noProof/>
                  </w:rPr>
                </w:rPrChange>
              </w:rPr>
              <w:delText>Section 3: Technical Solution</w:delText>
            </w:r>
            <w:r w:rsidDel="00CA54E6">
              <w:rPr>
                <w:noProof/>
                <w:webHidden/>
              </w:rPr>
              <w:tab/>
            </w:r>
            <w:r w:rsidR="00B917C7" w:rsidDel="00CA54E6">
              <w:rPr>
                <w:noProof/>
                <w:webHidden/>
              </w:rPr>
              <w:delText>13</w:delText>
            </w:r>
          </w:del>
        </w:p>
        <w:p w:rsidR="00A11849" w:rsidDel="00CA54E6" w:rsidRDefault="00A11849">
          <w:pPr>
            <w:pStyle w:val="TOC1"/>
            <w:tabs>
              <w:tab w:val="right" w:leader="dot" w:pos="9062"/>
            </w:tabs>
            <w:rPr>
              <w:del w:id="152" w:author="Alex Robinson" w:date="2013-10-13T20:53:00Z"/>
              <w:rFonts w:eastAsiaTheme="minorEastAsia"/>
              <w:noProof/>
              <w:lang w:eastAsia="en-GB"/>
            </w:rPr>
          </w:pPr>
          <w:del w:id="153" w:author="Alex Robinson" w:date="2013-10-13T20:53:00Z">
            <w:r w:rsidRPr="00CA54E6" w:rsidDel="00CA54E6">
              <w:rPr>
                <w:noProof/>
                <w:rPrChange w:id="154" w:author="Alex Robinson" w:date="2013-10-13T20:53:00Z">
                  <w:rPr>
                    <w:rStyle w:val="Hyperlink"/>
                    <w:noProof/>
                  </w:rPr>
                </w:rPrChange>
              </w:rPr>
              <w:delText>Section 4: System Testing</w:delText>
            </w:r>
            <w:r w:rsidDel="00CA54E6">
              <w:rPr>
                <w:noProof/>
                <w:webHidden/>
              </w:rPr>
              <w:tab/>
            </w:r>
            <w:r w:rsidR="00B917C7" w:rsidDel="00CA54E6">
              <w:rPr>
                <w:noProof/>
                <w:webHidden/>
              </w:rPr>
              <w:delText>13</w:delText>
            </w:r>
          </w:del>
        </w:p>
        <w:p w:rsidR="00A11849" w:rsidDel="00CA54E6" w:rsidRDefault="00A11849">
          <w:pPr>
            <w:pStyle w:val="TOC1"/>
            <w:tabs>
              <w:tab w:val="right" w:leader="dot" w:pos="9062"/>
            </w:tabs>
            <w:rPr>
              <w:del w:id="155" w:author="Alex Robinson" w:date="2013-10-13T20:53:00Z"/>
              <w:rFonts w:eastAsiaTheme="minorEastAsia"/>
              <w:noProof/>
              <w:lang w:eastAsia="en-GB"/>
            </w:rPr>
          </w:pPr>
          <w:del w:id="156" w:author="Alex Robinson" w:date="2013-10-13T20:53:00Z">
            <w:r w:rsidRPr="00CA54E6" w:rsidDel="00CA54E6">
              <w:rPr>
                <w:noProof/>
                <w:rPrChange w:id="157" w:author="Alex Robinson" w:date="2013-10-13T20:53:00Z">
                  <w:rPr>
                    <w:rStyle w:val="Hyperlink"/>
                    <w:noProof/>
                  </w:rPr>
                </w:rPrChange>
              </w:rPr>
              <w:delText>Section 5: System Maintenance</w:delText>
            </w:r>
            <w:r w:rsidDel="00CA54E6">
              <w:rPr>
                <w:noProof/>
                <w:webHidden/>
              </w:rPr>
              <w:tab/>
            </w:r>
            <w:r w:rsidR="00B917C7" w:rsidDel="00CA54E6">
              <w:rPr>
                <w:noProof/>
                <w:webHidden/>
              </w:rPr>
              <w:delText>13</w:delText>
            </w:r>
          </w:del>
        </w:p>
        <w:p w:rsidR="00A11849" w:rsidDel="00CA54E6" w:rsidRDefault="00A11849">
          <w:pPr>
            <w:pStyle w:val="TOC1"/>
            <w:tabs>
              <w:tab w:val="right" w:leader="dot" w:pos="9062"/>
            </w:tabs>
            <w:rPr>
              <w:del w:id="158" w:author="Alex Robinson" w:date="2013-10-13T20:53:00Z"/>
              <w:rFonts w:eastAsiaTheme="minorEastAsia"/>
              <w:noProof/>
              <w:lang w:eastAsia="en-GB"/>
            </w:rPr>
          </w:pPr>
          <w:del w:id="159" w:author="Alex Robinson" w:date="2013-10-13T20:53:00Z">
            <w:r w:rsidRPr="00CA54E6" w:rsidDel="00CA54E6">
              <w:rPr>
                <w:noProof/>
                <w:rPrChange w:id="160" w:author="Alex Robinson" w:date="2013-10-13T20:53:00Z">
                  <w:rPr>
                    <w:rStyle w:val="Hyperlink"/>
                    <w:noProof/>
                  </w:rPr>
                </w:rPrChange>
              </w:rPr>
              <w:delText>Section 6: User Manual</w:delText>
            </w:r>
            <w:r w:rsidDel="00CA54E6">
              <w:rPr>
                <w:noProof/>
                <w:webHidden/>
              </w:rPr>
              <w:tab/>
            </w:r>
            <w:r w:rsidR="00B917C7" w:rsidDel="00CA54E6">
              <w:rPr>
                <w:noProof/>
                <w:webHidden/>
              </w:rPr>
              <w:delText>13</w:delText>
            </w:r>
          </w:del>
        </w:p>
        <w:p w:rsidR="00A11849" w:rsidDel="00CA54E6" w:rsidRDefault="00A11849">
          <w:pPr>
            <w:pStyle w:val="TOC1"/>
            <w:tabs>
              <w:tab w:val="right" w:leader="dot" w:pos="9062"/>
            </w:tabs>
            <w:rPr>
              <w:del w:id="161" w:author="Alex Robinson" w:date="2013-10-13T20:53:00Z"/>
              <w:rFonts w:eastAsiaTheme="minorEastAsia"/>
              <w:noProof/>
              <w:lang w:eastAsia="en-GB"/>
            </w:rPr>
          </w:pPr>
          <w:del w:id="162" w:author="Alex Robinson" w:date="2013-10-13T20:53:00Z">
            <w:r w:rsidRPr="00CA54E6" w:rsidDel="00CA54E6">
              <w:rPr>
                <w:noProof/>
                <w:rPrChange w:id="163" w:author="Alex Robinson" w:date="2013-10-13T20:53:00Z">
                  <w:rPr>
                    <w:rStyle w:val="Hyperlink"/>
                    <w:noProof/>
                  </w:rPr>
                </w:rPrChange>
              </w:rPr>
              <w:delText>Section 7: Evaluation</w:delText>
            </w:r>
            <w:r w:rsidDel="00CA54E6">
              <w:rPr>
                <w:noProof/>
                <w:webHidden/>
              </w:rPr>
              <w:tab/>
            </w:r>
            <w:r w:rsidR="00B917C7" w:rsidDel="00CA54E6">
              <w:rPr>
                <w:noProof/>
                <w:webHidden/>
              </w:rPr>
              <w:delText>14</w:delText>
            </w:r>
          </w:del>
        </w:p>
        <w:p w:rsidR="00A11849" w:rsidDel="00CA54E6" w:rsidRDefault="00A11849">
          <w:pPr>
            <w:pStyle w:val="TOC1"/>
            <w:tabs>
              <w:tab w:val="right" w:leader="dot" w:pos="9062"/>
            </w:tabs>
            <w:rPr>
              <w:del w:id="164" w:author="Alex Robinson" w:date="2013-10-13T20:53:00Z"/>
              <w:rFonts w:eastAsiaTheme="minorEastAsia"/>
              <w:noProof/>
              <w:lang w:eastAsia="en-GB"/>
            </w:rPr>
          </w:pPr>
          <w:del w:id="165" w:author="Alex Robinson" w:date="2013-10-13T20:53:00Z">
            <w:r w:rsidRPr="00CA54E6" w:rsidDel="00CA54E6">
              <w:rPr>
                <w:noProof/>
                <w:rPrChange w:id="166" w:author="Alex Robinson" w:date="2013-10-13T20:53:00Z">
                  <w:rPr>
                    <w:rStyle w:val="Hyperlink"/>
                    <w:noProof/>
                  </w:rPr>
                </w:rPrChange>
              </w:rPr>
              <w:delText>Appendix A: Availability of Teaching Materials on Evolution</w:delText>
            </w:r>
            <w:r w:rsidDel="00CA54E6">
              <w:rPr>
                <w:noProof/>
                <w:webHidden/>
              </w:rPr>
              <w:tab/>
            </w:r>
            <w:r w:rsidR="00B917C7" w:rsidDel="00CA54E6">
              <w:rPr>
                <w:noProof/>
                <w:webHidden/>
              </w:rPr>
              <w:delText>14</w:delText>
            </w:r>
          </w:del>
        </w:p>
        <w:p w:rsidR="00A11849" w:rsidDel="00CA54E6" w:rsidRDefault="00A11849">
          <w:pPr>
            <w:pStyle w:val="TOC1"/>
            <w:tabs>
              <w:tab w:val="right" w:leader="dot" w:pos="9062"/>
            </w:tabs>
            <w:rPr>
              <w:del w:id="167" w:author="Alex Robinson" w:date="2013-10-13T20:53:00Z"/>
              <w:rFonts w:eastAsiaTheme="minorEastAsia"/>
              <w:noProof/>
              <w:lang w:eastAsia="en-GB"/>
            </w:rPr>
          </w:pPr>
          <w:del w:id="168" w:author="Alex Robinson" w:date="2013-10-13T20:53:00Z">
            <w:r w:rsidRPr="00CA54E6" w:rsidDel="00CA54E6">
              <w:rPr>
                <w:noProof/>
                <w:rPrChange w:id="169" w:author="Alex Robinson" w:date="2013-10-13T20:53:00Z">
                  <w:rPr>
                    <w:rStyle w:val="Hyperlink"/>
                    <w:noProof/>
                  </w:rPr>
                </w:rPrChange>
              </w:rPr>
              <w:delText>Appendix B: Evolution – the main concepts</w:delText>
            </w:r>
            <w:r w:rsidDel="00CA54E6">
              <w:rPr>
                <w:noProof/>
                <w:webHidden/>
              </w:rPr>
              <w:tab/>
            </w:r>
            <w:r w:rsidR="00B917C7" w:rsidDel="00CA54E6">
              <w:rPr>
                <w:noProof/>
                <w:webHidden/>
              </w:rPr>
              <w:delText>15</w:delText>
            </w:r>
          </w:del>
        </w:p>
        <w:p w:rsidR="0080227B" w:rsidRDefault="0080227B">
          <w:r>
            <w:fldChar w:fldCharType="end"/>
          </w:r>
        </w:p>
      </w:sdtContent>
    </w:sdt>
    <w:p w:rsidR="002B05A9" w:rsidRDefault="00634293" w:rsidP="008D12E8">
      <w:pPr>
        <w:jc w:val="both"/>
      </w:pPr>
      <w:r>
        <w:t xml:space="preserve"> </w:t>
      </w:r>
    </w:p>
    <w:p w:rsidR="002B05A9" w:rsidRDefault="002B05A9" w:rsidP="008D12E8"/>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2B05A9" w:rsidRPr="002B05A9" w:rsidDel="00924C65" w:rsidRDefault="002B05A9" w:rsidP="005D2704">
      <w:pPr>
        <w:jc w:val="both"/>
        <w:rPr>
          <w:del w:id="170" w:author="Alex Robinson" w:date="2013-10-13T21:20:00Z"/>
          <w:b/>
          <w:sz w:val="28"/>
        </w:rPr>
      </w:pPr>
      <w:r w:rsidRPr="002B05A9">
        <w:rPr>
          <w:b/>
          <w:sz w:val="28"/>
        </w:rPr>
        <w:t>Further work required to Analysis section</w:t>
      </w:r>
    </w:p>
    <w:p w:rsidR="002B05A9" w:rsidDel="00924C65" w:rsidRDefault="000409F9" w:rsidP="005D2704">
      <w:pPr>
        <w:jc w:val="both"/>
        <w:rPr>
          <w:del w:id="171" w:author="Alex Robinson" w:date="2013-10-13T21:20:00Z"/>
        </w:rPr>
      </w:pPr>
      <w:del w:id="172" w:author="Alex Robinson" w:date="2013-10-13T21:20:00Z">
        <w:r w:rsidRPr="000409F9" w:rsidDel="00924C65">
          <w:rPr>
            <w:highlight w:val="yellow"/>
          </w:rPr>
          <w:delText>xxx</w:delText>
        </w:r>
        <w:r w:rsidDel="00924C65">
          <w:delText xml:space="preserve"> – further work needed</w:delText>
        </w:r>
      </w:del>
    </w:p>
    <w:p w:rsidR="002355BC" w:rsidRDefault="002355BC" w:rsidP="005D2704">
      <w:pPr>
        <w:jc w:val="both"/>
        <w:rPr>
          <w:highlight w:val="red"/>
        </w:rPr>
      </w:pPr>
    </w:p>
    <w:p w:rsidR="0018528A" w:rsidDel="00924C65" w:rsidRDefault="0018528A" w:rsidP="005D2704">
      <w:pPr>
        <w:jc w:val="both"/>
        <w:rPr>
          <w:del w:id="173" w:author="Alex Robinson" w:date="2013-10-13T21:21:00Z"/>
        </w:rPr>
      </w:pPr>
      <w:del w:id="174" w:author="Alex Robinson" w:date="2013-10-13T21:21:00Z">
        <w:r w:rsidRPr="00924C65" w:rsidDel="00924C65">
          <w:rPr>
            <w:highlight w:val="yellow"/>
            <w:rPrChange w:id="175" w:author="Alex Robinson" w:date="2013-10-13T21:21:00Z">
              <w:rPr>
                <w:highlight w:val="green"/>
              </w:rPr>
            </w:rPrChange>
          </w:rPr>
          <w:delText xml:space="preserve">How to choose ant simulation part (as this has no technical reasons and is purely biology </w:delText>
        </w:r>
        <w:r w:rsidR="006E38F8" w:rsidRPr="00924C65" w:rsidDel="00924C65">
          <w:rPr>
            <w:highlight w:val="yellow"/>
            <w:rPrChange w:id="176" w:author="Alex Robinson" w:date="2013-10-13T21:21:00Z">
              <w:rPr>
                <w:highlight w:val="green"/>
              </w:rPr>
            </w:rPrChange>
          </w:rPr>
          <w:delText>related</w:delText>
        </w:r>
        <w:r w:rsidRPr="00924C65" w:rsidDel="00924C65">
          <w:rPr>
            <w:highlight w:val="yellow"/>
            <w:rPrChange w:id="177" w:author="Alex Robinson" w:date="2013-10-13T21:21:00Z">
              <w:rPr>
                <w:highlight w:val="green"/>
              </w:rPr>
            </w:rPrChange>
          </w:rPr>
          <w:delText>)?</w:delText>
        </w:r>
        <w:r w:rsidR="00727931" w:rsidRPr="00924C65" w:rsidDel="00924C65">
          <w:rPr>
            <w:highlight w:val="yellow"/>
            <w:rPrChange w:id="178" w:author="Alex Robinson" w:date="2013-10-13T21:21:00Z">
              <w:rPr>
                <w:highlight w:val="green"/>
              </w:rPr>
            </w:rPrChange>
          </w:rPr>
          <w:delText xml:space="preserve"> </w:delText>
        </w:r>
        <w:r w:rsidRPr="00924C65" w:rsidDel="00924C65">
          <w:rPr>
            <w:highlight w:val="yellow"/>
            <w:rPrChange w:id="179" w:author="Alex Robinson" w:date="2013-10-13T21:21:00Z">
              <w:rPr>
                <w:highlight w:val="green"/>
              </w:rPr>
            </w:rPrChange>
          </w:rPr>
          <w:delText>Should this be mentioned in the problem background?</w:delText>
        </w:r>
      </w:del>
    </w:p>
    <w:p w:rsidR="00924C65" w:rsidRDefault="00EC5B08" w:rsidP="005D2704">
      <w:pPr>
        <w:jc w:val="both"/>
        <w:rPr>
          <w:ins w:id="180" w:author="Alex Robinson" w:date="2013-10-13T21:21:00Z"/>
        </w:rPr>
      </w:pPr>
      <w:del w:id="181" w:author="Alex Robinson" w:date="2013-10-13T21:20:00Z">
        <w:r w:rsidRPr="00EC5B08" w:rsidDel="00924C65">
          <w:rPr>
            <w:highlight w:val="green"/>
          </w:rPr>
          <w:delText>Explain ant simulation?</w:delText>
        </w:r>
        <w:r w:rsidDel="00924C65">
          <w:rPr>
            <w:highlight w:val="green"/>
          </w:rPr>
          <w:delText xml:space="preserve"> (</w:delText>
        </w:r>
        <w:r w:rsidRPr="00EC5B08" w:rsidDel="00924C65">
          <w:rPr>
            <w:highlight w:val="green"/>
          </w:rPr>
          <w:delText>e.g. how can change the ant’s properties to change how long it survives fo</w:delText>
        </w:r>
        <w:r w:rsidDel="00924C65">
          <w:rPr>
            <w:highlight w:val="green"/>
          </w:rPr>
          <w:delText>r)</w:delText>
        </w:r>
        <w:r w:rsidR="00727931" w:rsidDel="00924C65">
          <w:rPr>
            <w:highlight w:val="green"/>
          </w:rPr>
          <w:delText xml:space="preserve"> </w:delText>
        </w:r>
        <w:r w:rsidDel="00924C65">
          <w:rPr>
            <w:highlight w:val="green"/>
          </w:rPr>
          <w:delText>Where should this be done?</w:delText>
        </w:r>
        <w:r w:rsidR="00727931" w:rsidDel="00924C65">
          <w:rPr>
            <w:highlight w:val="green"/>
          </w:rPr>
          <w:delText xml:space="preserve"> </w:delText>
        </w:r>
        <w:r w:rsidDel="00924C65">
          <w:rPr>
            <w:highlight w:val="green"/>
          </w:rPr>
          <w:delText>Should I explain why this is being done?</w:delText>
        </w:r>
      </w:del>
      <w:ins w:id="182" w:author="Alex Robinson" w:date="2013-10-13T21:19:00Z">
        <w:r w:rsidR="00924C65" w:rsidRPr="00924C65">
          <w:rPr>
            <w:highlight w:val="green"/>
            <w:rPrChange w:id="183" w:author="Alex Robinson" w:date="2013-10-13T21:20:00Z">
              <w:rPr/>
            </w:rPrChange>
          </w:rPr>
          <w:t xml:space="preserve">Do sources have to be quoted (e.g. those used for </w:t>
        </w:r>
      </w:ins>
      <w:ins w:id="184" w:author="Alex Robinson" w:date="2013-10-13T21:20:00Z">
        <w:r w:rsidR="00924C65" w:rsidRPr="00924C65">
          <w:rPr>
            <w:highlight w:val="green"/>
            <w:rPrChange w:id="185" w:author="Alex Robinson" w:date="2013-10-13T21:20:00Z">
              <w:rPr/>
            </w:rPrChange>
          </w:rPr>
          <w:t>research</w:t>
        </w:r>
      </w:ins>
      <w:ins w:id="186" w:author="Alex Robinson" w:date="2013-10-13T21:19:00Z">
        <w:r w:rsidR="00924C65" w:rsidRPr="00924C65">
          <w:rPr>
            <w:highlight w:val="green"/>
            <w:rPrChange w:id="187" w:author="Alex Robinson" w:date="2013-10-13T21:20:00Z">
              <w:rPr/>
            </w:rPrChange>
          </w:rPr>
          <w:t>)</w:t>
        </w:r>
      </w:ins>
      <w:ins w:id="188" w:author="Alex Robinson" w:date="2013-10-13T21:20:00Z">
        <w:r w:rsidR="00924C65" w:rsidRPr="00924C65">
          <w:rPr>
            <w:highlight w:val="green"/>
            <w:rPrChange w:id="189" w:author="Alex Robinson" w:date="2013-10-13T21:20:00Z">
              <w:rPr/>
            </w:rPrChange>
          </w:rPr>
          <w:t xml:space="preserve"> and credited?</w:t>
        </w:r>
      </w:ins>
    </w:p>
    <w:p w:rsidR="00924C65" w:rsidRDefault="00924C65" w:rsidP="005D2704">
      <w:pPr>
        <w:jc w:val="both"/>
      </w:pPr>
      <w:ins w:id="190" w:author="Alex Robinson" w:date="2013-10-13T21:21:00Z">
        <w:r w:rsidRPr="00390C59">
          <w:rPr>
            <w:highlight w:val="yellow"/>
          </w:rPr>
          <w:t>Explain why ant simulation was chosen in overall system design.</w:t>
        </w:r>
        <w:r>
          <w:t xml:space="preserve"> </w:t>
        </w:r>
      </w:ins>
      <w:bookmarkStart w:id="191" w:name="_GoBack"/>
      <w:bookmarkEnd w:id="191"/>
    </w:p>
    <w:p w:rsidR="00166BD9" w:rsidRPr="00924C65" w:rsidDel="00F60DDE" w:rsidRDefault="00166BD9" w:rsidP="005D2704">
      <w:pPr>
        <w:jc w:val="both"/>
        <w:rPr>
          <w:del w:id="192" w:author="Alex Robinson" w:date="2013-10-13T20:58:00Z"/>
          <w:highlight w:val="yellow"/>
          <w:rPrChange w:id="193" w:author="Alex Robinson" w:date="2013-10-13T21:19:00Z">
            <w:rPr>
              <w:del w:id="194" w:author="Alex Robinson" w:date="2013-10-13T20:58:00Z"/>
            </w:rPr>
          </w:rPrChange>
        </w:rPr>
      </w:pPr>
      <w:del w:id="195" w:author="Alex Robinson" w:date="2013-10-13T20:58:00Z">
        <w:r w:rsidRPr="00924C65" w:rsidDel="00F60DDE">
          <w:rPr>
            <w:highlight w:val="yellow"/>
            <w:rPrChange w:id="196" w:author="Alex Robinson" w:date="2013-10-13T21:19:00Z">
              <w:rPr>
                <w:highlight w:val="green"/>
              </w:rPr>
            </w:rPrChange>
          </w:rPr>
          <w:delText>Describe the concept of logging in as no password will be needed only the class ID and the pupil’s ID, these should be secret but do not need to be secure as gaining access to a pupils account is not dangerous.</w:delText>
        </w:r>
        <w:r w:rsidR="00727931" w:rsidRPr="00924C65" w:rsidDel="00F60DDE">
          <w:rPr>
            <w:highlight w:val="yellow"/>
            <w:rPrChange w:id="197" w:author="Alex Robinson" w:date="2013-10-13T21:19:00Z">
              <w:rPr>
                <w:highlight w:val="green"/>
              </w:rPr>
            </w:rPrChange>
          </w:rPr>
          <w:delText xml:space="preserve"> </w:delText>
        </w:r>
        <w:r w:rsidRPr="00924C65" w:rsidDel="00F60DDE">
          <w:rPr>
            <w:highlight w:val="yellow"/>
            <w:rPrChange w:id="198" w:author="Alex Robinson" w:date="2013-10-13T21:19:00Z">
              <w:rPr>
                <w:highlight w:val="green"/>
              </w:rPr>
            </w:rPrChange>
          </w:rPr>
          <w:delText>Also the teacher’s login dose require a password but just the class ID as the user name, as the teachers account if accessed dose leverage privileges.</w:delText>
        </w:r>
      </w:del>
    </w:p>
    <w:p w:rsidR="00EF7E14" w:rsidRDefault="00EF7E14" w:rsidP="005D2704">
      <w:pPr>
        <w:jc w:val="both"/>
      </w:pPr>
      <w:r w:rsidRPr="00924C65">
        <w:rPr>
          <w:highlight w:val="yellow"/>
          <w:rPrChange w:id="199" w:author="Alex Robinson" w:date="2013-10-13T21:19:00Z">
            <w:rPr>
              <w:highlight w:val="green"/>
            </w:rPr>
          </w:rPrChange>
        </w:rPr>
        <w:t>More comparisons with current systems</w:t>
      </w:r>
      <w:del w:id="200" w:author="Alex Robinson" w:date="2013-10-13T21:19:00Z">
        <w:r w:rsidRPr="00924C65" w:rsidDel="00924C65">
          <w:rPr>
            <w:highlight w:val="yellow"/>
            <w:rPrChange w:id="201" w:author="Alex Robinson" w:date="2013-10-13T21:19:00Z">
              <w:rPr>
                <w:highlight w:val="green"/>
              </w:rPr>
            </w:rPrChange>
          </w:rPr>
          <w:delText>?</w:delText>
        </w:r>
      </w:del>
    </w:p>
    <w:p w:rsidR="00F60DDE" w:rsidRDefault="00166BD9" w:rsidP="005D2704">
      <w:pPr>
        <w:jc w:val="both"/>
        <w:rPr>
          <w:ins w:id="202" w:author="Alex Robinson" w:date="2013-10-13T20:56:00Z"/>
        </w:rPr>
      </w:pPr>
      <w:r w:rsidRPr="00166BD9">
        <w:rPr>
          <w:highlight w:val="yellow"/>
        </w:rPr>
        <w:t>Need to show that the simulation is the main project and that the teacher’s admin interface and the pupils score board are features of the simulation (not the main project)</w:t>
      </w:r>
    </w:p>
    <w:p w:rsidR="002B05A9" w:rsidRPr="0080227B" w:rsidRDefault="00F60DDE" w:rsidP="005D2704">
      <w:pPr>
        <w:jc w:val="both"/>
      </w:pPr>
      <w:ins w:id="203" w:author="Alex Robinson" w:date="2013-10-13T20:56:00Z">
        <w:r w:rsidRPr="00F60DDE">
          <w:rPr>
            <w:highlight w:val="yellow"/>
            <w:rPrChange w:id="204" w:author="Alex Robinson" w:date="2013-10-13T20:58:00Z">
              <w:rPr/>
            </w:rPrChange>
          </w:rPr>
          <w:t>Update to remove references to admin interface and login, have pupils type in names and class when enter system.  No need for extra complications of login process.</w:t>
        </w:r>
      </w:ins>
      <w:ins w:id="205" w:author="Alex Robinson" w:date="2013-10-13T20:57:00Z">
        <w:r w:rsidRPr="00F60DDE">
          <w:rPr>
            <w:highlight w:val="yellow"/>
            <w:rPrChange w:id="206" w:author="Alex Robinson" w:date="2013-10-13T20:58:00Z">
              <w:rPr/>
            </w:rPrChange>
          </w:rPr>
          <w:t xml:space="preserve">  Have create class button to track people only in </w:t>
        </w:r>
      </w:ins>
      <w:ins w:id="207" w:author="Alex Robinson" w:date="2013-10-13T20:58:00Z">
        <w:r w:rsidRPr="00F60DDE">
          <w:rPr>
            <w:highlight w:val="yellow"/>
            <w:rPrChange w:id="208" w:author="Alex Robinson" w:date="2013-10-13T20:58:00Z">
              <w:rPr>
                <w:highlight w:val="yellow"/>
              </w:rPr>
            </w:rPrChange>
          </w:rPr>
          <w:t>certain</w:t>
        </w:r>
      </w:ins>
      <w:ins w:id="209" w:author="Alex Robinson" w:date="2013-10-13T20:57:00Z">
        <w:r w:rsidRPr="00F60DDE">
          <w:rPr>
            <w:highlight w:val="yellow"/>
            <w:rPrChange w:id="210" w:author="Alex Robinson" w:date="2013-10-13T20:58:00Z">
              <w:rPr/>
            </w:rPrChange>
          </w:rPr>
          <w:t xml:space="preserve"> class.</w:t>
        </w:r>
      </w:ins>
      <w:r w:rsidR="002B05A9">
        <w:br w:type="page"/>
      </w:r>
    </w:p>
    <w:p w:rsidR="002B05A9" w:rsidRDefault="002B05A9" w:rsidP="005D2704">
      <w:pPr>
        <w:pStyle w:val="Heading1"/>
        <w:jc w:val="both"/>
      </w:pPr>
      <w:bookmarkStart w:id="211" w:name="_Toc369463021"/>
      <w:r>
        <w:lastRenderedPageBreak/>
        <w:t>Section 1: Analysis</w:t>
      </w:r>
      <w:bookmarkEnd w:id="211"/>
    </w:p>
    <w:p w:rsidR="002B05A9" w:rsidRDefault="002B05A9" w:rsidP="005D2704">
      <w:pPr>
        <w:pStyle w:val="Heading2"/>
        <w:spacing w:after="240"/>
        <w:jc w:val="both"/>
      </w:pPr>
    </w:p>
    <w:p w:rsidR="004D3202" w:rsidRDefault="002B05A9" w:rsidP="005D2704">
      <w:pPr>
        <w:pStyle w:val="Heading2"/>
        <w:spacing w:after="240"/>
        <w:jc w:val="both"/>
      </w:pPr>
      <w:bookmarkStart w:id="212" w:name="_Toc369463022"/>
      <w:r>
        <w:t>The problem: identification and b</w:t>
      </w:r>
      <w:r w:rsidR="004D3202">
        <w:t>ackground</w:t>
      </w:r>
      <w:bookmarkEnd w:id="212"/>
    </w:p>
    <w:p w:rsidR="00C84209" w:rsidRPr="00C84209" w:rsidRDefault="00C84209" w:rsidP="005D2704">
      <w:pPr>
        <w:pStyle w:val="Heading3"/>
        <w:spacing w:after="240"/>
        <w:jc w:val="both"/>
      </w:pPr>
      <w:r>
        <w:t>Problem identification</w:t>
      </w:r>
    </w:p>
    <w:p w:rsidR="00CC001E" w:rsidRDefault="00CC001E" w:rsidP="00CC001E">
      <w:pPr>
        <w:spacing w:after="240"/>
        <w:jc w:val="both"/>
        <w:rPr>
          <w:ins w:id="213" w:author="Alex Robinson" w:date="2013-10-13T20:37:00Z"/>
        </w:rPr>
      </w:pPr>
      <w:ins w:id="214" w:author="Alex Robinson" w:date="2013-10-13T20:37:00Z">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ins>
    </w:p>
    <w:p w:rsidR="00CC001E" w:rsidRDefault="00CC001E" w:rsidP="00CC001E">
      <w:pPr>
        <w:spacing w:after="240"/>
        <w:jc w:val="both"/>
        <w:rPr>
          <w:ins w:id="215" w:author="Alex Robinson" w:date="2013-10-13T20:37:00Z"/>
        </w:rPr>
      </w:pPr>
      <w:ins w:id="216" w:author="Alex Robinson" w:date="2013-10-13T20:37:00Z">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ins>
    </w:p>
    <w:p w:rsidR="00CC001E" w:rsidRDefault="00CC001E" w:rsidP="00CC001E">
      <w:pPr>
        <w:spacing w:after="240"/>
        <w:jc w:val="both"/>
        <w:rPr>
          <w:ins w:id="217" w:author="Alex Robinson" w:date="2013-10-13T20:37:00Z"/>
        </w:rPr>
      </w:pPr>
      <w:ins w:id="218" w:author="Alex Robinson" w:date="2013-10-13T20:37:00Z">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ins>
    </w:p>
    <w:p w:rsidR="000270B6" w:rsidDel="00CC001E" w:rsidRDefault="00CC001E" w:rsidP="00CC001E">
      <w:pPr>
        <w:spacing w:after="240"/>
        <w:jc w:val="both"/>
        <w:rPr>
          <w:del w:id="219" w:author="Alex Robinson" w:date="2013-10-13T20:37:00Z"/>
        </w:rPr>
      </w:pPr>
      <w:ins w:id="220" w:author="Alex Robinson" w:date="2013-10-13T20:37:00Z">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ins>
      <w:del w:id="221" w:author="Alex Robinson" w:date="2013-10-13T20:37:00Z">
        <w:r w:rsidR="00491FF2" w:rsidDel="00CC001E">
          <w:delText>The problem</w:delText>
        </w:r>
      </w:del>
      <w:del w:id="222" w:author="Alex Robinson" w:date="2013-10-13T20:36:00Z">
        <w:r w:rsidR="00491FF2" w:rsidDel="00CC001E">
          <w:delText xml:space="preserve"> which is</w:delText>
        </w:r>
      </w:del>
      <w:del w:id="223" w:author="Alex Robinson" w:date="2013-10-13T20:37:00Z">
        <w:r w:rsidR="00491FF2" w:rsidDel="00CC001E">
          <w:delText xml:space="preserve"> addressed </w:delText>
        </w:r>
        <w:r w:rsidR="00445D74" w:rsidDel="00CC001E">
          <w:delText xml:space="preserve">in this project </w:delText>
        </w:r>
        <w:r w:rsidR="00491FF2" w:rsidDel="00CC001E">
          <w:delText xml:space="preserve">is </w:delText>
        </w:r>
      </w:del>
      <w:del w:id="224" w:author="Alex Robinson" w:date="2013-10-13T20:36:00Z">
        <w:r w:rsidR="00491FF2" w:rsidDel="00CC001E">
          <w:delText>that of</w:delText>
        </w:r>
      </w:del>
      <w:del w:id="225" w:author="Alex Robinson" w:date="2013-10-13T20:37:00Z">
        <w:r w:rsidR="00491FF2" w:rsidDel="00CC001E">
          <w:delText xml:space="preserve"> develop</w:delText>
        </w:r>
      </w:del>
      <w:del w:id="226" w:author="Alex Robinson" w:date="2013-10-13T20:36:00Z">
        <w:r w:rsidR="00491FF2" w:rsidDel="00CC001E">
          <w:delText>ing</w:delText>
        </w:r>
      </w:del>
      <w:del w:id="227" w:author="Alex Robinson" w:date="2013-10-13T20:37:00Z">
        <w:r w:rsidR="00491FF2" w:rsidDel="00CC001E">
          <w:delText xml:space="preserve"> a </w:delText>
        </w:r>
        <w:r w:rsidR="000270B6" w:rsidDel="00CC001E">
          <w:delText xml:space="preserve">computer-based </w:delText>
        </w:r>
        <w:r w:rsidR="00491FF2" w:rsidDel="00CC001E">
          <w:delText xml:space="preserve">tool which will enable </w:delText>
        </w:r>
        <w:r w:rsidR="000270B6" w:rsidDel="00CC001E">
          <w:delText xml:space="preserve">secondary school </w:delText>
        </w:r>
        <w:r w:rsidR="00491FF2" w:rsidDel="00CC001E">
          <w:delText xml:space="preserve">teachers </w:delText>
        </w:r>
        <w:r w:rsidR="00445D74" w:rsidDel="00CC001E">
          <w:delText xml:space="preserve">of Biology at a school in Bath </w:delText>
        </w:r>
        <w:r w:rsidR="00491FF2" w:rsidDel="00CC001E">
          <w:delText xml:space="preserve">to </w:delText>
        </w:r>
        <w:r w:rsidR="000270B6" w:rsidDel="00CC001E">
          <w:delText>illustrate</w:delText>
        </w:r>
        <w:r w:rsidR="00491FF2" w:rsidDel="00CC001E">
          <w:delText xml:space="preserve"> how evo</w:delText>
        </w:r>
        <w:r w:rsidR="000270B6" w:rsidDel="00CC001E">
          <w:delText xml:space="preserve">lution occurs in a population. This problem </w:delText>
        </w:r>
        <w:r w:rsidR="006332E5" w:rsidDel="00CC001E">
          <w:delText>was identified</w:delText>
        </w:r>
        <w:r w:rsidR="000270B6" w:rsidDel="00CC001E">
          <w:delText xml:space="preserve"> from </w:delText>
        </w:r>
        <w:r w:rsidR="00491FF2" w:rsidDel="00CC001E">
          <w:delText>interviews wi</w:delText>
        </w:r>
        <w:r w:rsidR="000270B6" w:rsidDel="00CC001E">
          <w:delText>th Biology teachers which</w:delText>
        </w:r>
        <w:r w:rsidR="00491FF2" w:rsidDel="00CC001E">
          <w:delText xml:space="preserve"> found that the subject of evolution is difficult to teach</w:delText>
        </w:r>
        <w:r w:rsidR="000270B6" w:rsidDel="00CC001E">
          <w:delText xml:space="preserve"> </w:delText>
        </w:r>
        <w:r w:rsidR="006E38F8" w:rsidDel="00CC001E">
          <w:delText>to</w:delText>
        </w:r>
        <w:r w:rsidR="00445D74" w:rsidDel="00CC001E">
          <w:delText xml:space="preserve"> y</w:delText>
        </w:r>
        <w:r w:rsidR="006332E5" w:rsidDel="00CC001E">
          <w:delText>ounger pupils (aged around 12-13</w:delText>
        </w:r>
        <w:r w:rsidR="00445D74" w:rsidDel="00CC001E">
          <w:delText>).</w:delText>
        </w:r>
      </w:del>
    </w:p>
    <w:p w:rsidR="000270B6" w:rsidDel="00CC001E" w:rsidRDefault="000270B6" w:rsidP="005D2704">
      <w:pPr>
        <w:spacing w:after="240"/>
        <w:jc w:val="both"/>
        <w:rPr>
          <w:del w:id="228" w:author="Alex Robinson" w:date="2013-10-13T20:37:00Z"/>
        </w:rPr>
      </w:pPr>
      <w:del w:id="229" w:author="Alex Robinson" w:date="2013-10-13T20:37:00Z">
        <w:r w:rsidDel="00CC001E">
          <w:delText xml:space="preserve">These interviews </w:delText>
        </w:r>
        <w:r w:rsidR="00445D74" w:rsidDel="00CC001E">
          <w:delText>have shown that p</w:delText>
        </w:r>
        <w:r w:rsidR="00491FF2" w:rsidDel="00CC001E">
          <w:delText xml:space="preserve">upils </w:delText>
        </w:r>
        <w:r w:rsidR="006332E5" w:rsidDel="00CC001E">
          <w:delText>in this age range find it difficult to</w:delText>
        </w:r>
        <w:r w:rsidR="00491FF2" w:rsidDel="00CC001E">
          <w:delText xml:space="preserve"> grasp the </w:delText>
        </w:r>
        <w:r w:rsidDel="00CC001E">
          <w:delText xml:space="preserve">abstract </w:delText>
        </w:r>
        <w:r w:rsidR="00491FF2" w:rsidDel="00CC001E">
          <w:delText xml:space="preserve">ideas of </w:delText>
        </w:r>
        <w:r w:rsidR="006332E5" w:rsidDel="00CC001E">
          <w:delText>evolution as this involves following an argument with several stages to it and a number of novel concepts such as ‘genes’, ‘mutation’, ‘selection’ and ‘inheritance’. The i</w:delText>
        </w:r>
        <w:r w:rsidR="00AA7B52" w:rsidDel="00CC001E">
          <w:delText xml:space="preserve">nterviews </w:delText>
        </w:r>
        <w:r w:rsidDel="00CC001E">
          <w:delText xml:space="preserve">also </w:delText>
        </w:r>
        <w:r w:rsidR="00AA7B52" w:rsidDel="00CC001E">
          <w:delText xml:space="preserve">found that </w:delText>
        </w:r>
        <w:r w:rsidR="006332E5" w:rsidDel="00CC001E">
          <w:delText xml:space="preserve">presentations and handouts failed to capture the dynamic nature of evolutionary change and failed to ‘bring it to life’. Further, </w:delText>
        </w:r>
        <w:r w:rsidR="00AA7B52" w:rsidDel="00CC001E">
          <w:delText xml:space="preserve">due to a shortage of suitable tools and materials it is </w:delText>
        </w:r>
        <w:r w:rsidR="00491FF2" w:rsidDel="00CC001E">
          <w:delText>difficult for teachers to set meaningful classroom exercises on evolution</w:delText>
        </w:r>
        <w:r w:rsidDel="00CC001E">
          <w:delText xml:space="preserve"> </w:delText>
        </w:r>
        <w:r w:rsidR="00491FF2" w:rsidDel="00CC001E">
          <w:delText>and to encourage pupils to do independent learning outside of the classroom.</w:delText>
        </w:r>
        <w:r w:rsidR="00727931" w:rsidDel="00CC001E">
          <w:delText xml:space="preserve"> </w:delText>
        </w:r>
      </w:del>
    </w:p>
    <w:p w:rsidR="00E679FF" w:rsidDel="00CC001E" w:rsidRDefault="000270B6" w:rsidP="005D2704">
      <w:pPr>
        <w:spacing w:after="240"/>
        <w:jc w:val="both"/>
        <w:rPr>
          <w:del w:id="230" w:author="Alex Robinson" w:date="2013-10-13T20:37:00Z"/>
        </w:rPr>
      </w:pPr>
      <w:del w:id="231" w:author="Alex Robinson" w:date="2013-10-13T20:37:00Z">
        <w:r w:rsidDel="00CC001E">
          <w:delText xml:space="preserve">As a result of these problems in teaching the subject teachers have found that some pupils can have </w:delText>
        </w:r>
        <w:r w:rsidR="00491FF2" w:rsidDel="00CC001E">
          <w:delText>misconceptions about natural selection</w:delText>
        </w:r>
        <w:r w:rsidDel="00CC001E">
          <w:delText>. For example, some pupils persist in believing in</w:delText>
        </w:r>
        <w:r w:rsidR="00445D74" w:rsidDel="00CC001E">
          <w:delText xml:space="preserve"> </w:delText>
        </w:r>
        <w:r w:rsidR="006E38F8" w:rsidDel="00CC001E">
          <w:delText>Lamarckism</w:delText>
        </w:r>
        <w:r w:rsidR="00445D74" w:rsidDel="00CC001E">
          <w:delText xml:space="preserve"> - </w:delText>
        </w:r>
        <w:r w:rsidR="00445D74" w:rsidDel="00CC001E">
          <w:rPr>
            <w:rStyle w:val="st"/>
          </w:rPr>
          <w:delText>the idea that an organism can pass on characteristics that it acquired during its lifetime to its offspring.</w:delText>
        </w:r>
        <w:r w:rsidR="002355BC" w:rsidDel="00CC001E">
          <w:rPr>
            <w:rStyle w:val="st"/>
          </w:rPr>
          <w:delText xml:space="preserve"> </w:delText>
        </w:r>
        <w:r w:rsidR="006332E5" w:rsidDel="00CC001E">
          <w:delText>It was felt, in the interviews, that a c</w:delText>
        </w:r>
        <w:r w:rsidR="00E679FF" w:rsidDel="00CC001E">
          <w:delText>omputer-based tools could enable pupils to have more of a ‘hands-on experience’</w:delText>
        </w:r>
        <w:r w:rsidR="00E679FF" w:rsidRPr="00445D74" w:rsidDel="00CC001E">
          <w:delText xml:space="preserve"> </w:delText>
        </w:r>
        <w:r w:rsidR="00E679FF" w:rsidDel="00CC001E">
          <w:delText xml:space="preserve">and could be an excellent way for pupils to understand for themselves why ideas such as Lamarckism are wrong - rather than being taught simply that </w:delText>
        </w:r>
        <w:r w:rsidR="006332E5" w:rsidDel="00CC001E">
          <w:delText>they are</w:delText>
        </w:r>
        <w:r w:rsidR="00E679FF" w:rsidDel="00CC001E">
          <w:delText xml:space="preserve"> wrong.</w:delText>
        </w:r>
      </w:del>
    </w:p>
    <w:p w:rsidR="000409F9" w:rsidRDefault="004448E1" w:rsidP="005D2704">
      <w:pPr>
        <w:spacing w:after="240"/>
        <w:jc w:val="both"/>
      </w:pPr>
      <w:del w:id="232" w:author="Alex Robinson" w:date="2013-10-13T20:37:00Z">
        <w:r w:rsidDel="00CC001E">
          <w:delText xml:space="preserve">Online research and </w:delText>
        </w:r>
        <w:r w:rsidR="00583CB9" w:rsidDel="00CC001E">
          <w:delText xml:space="preserve">face-to-face </w:delText>
        </w:r>
        <w:r w:rsidDel="00CC001E">
          <w:delText>intervie</w:delText>
        </w:r>
        <w:r w:rsidR="006B6096" w:rsidDel="00CC001E">
          <w:delText>ws with teachers (see Appendix A</w:delText>
        </w:r>
        <w:r w:rsidDel="00CC001E">
          <w:delText xml:space="preserve"> for details) has shown that there are</w:delText>
        </w:r>
        <w:r w:rsidR="00D9485F" w:rsidDel="00CC001E">
          <w:delText xml:space="preserve"> </w:delText>
        </w:r>
        <w:r w:rsidR="00583CB9" w:rsidDel="00CC001E">
          <w:delText xml:space="preserve">many types of </w:delText>
        </w:r>
        <w:r w:rsidR="00445D74" w:rsidDel="00CC001E">
          <w:delText xml:space="preserve">videos, </w:delText>
        </w:r>
        <w:r w:rsidR="00583CB9" w:rsidDel="00CC001E">
          <w:delText xml:space="preserve">handouts, presentations and other written materials </w:delText>
        </w:r>
        <w:r w:rsidR="00D9485F" w:rsidDel="00CC001E">
          <w:delText xml:space="preserve">currently </w:delText>
        </w:r>
        <w:r w:rsidR="00583CB9" w:rsidDel="00CC001E">
          <w:delText>available for school teachers on the subject of evolution.</w:delText>
        </w:r>
        <w:r w:rsidR="00727931" w:rsidDel="00CC001E">
          <w:delText xml:space="preserve"> </w:delText>
        </w:r>
        <w:r w:rsidR="000409F9" w:rsidDel="00CC001E">
          <w:delText>In addition, there are some</w:delText>
        </w:r>
        <w:r w:rsidR="009926B5" w:rsidDel="00CC001E">
          <w:delText xml:space="preserve"> computer-based tools which simulate how evolution occurs and which </w:delText>
        </w:r>
        <w:r w:rsidR="000409F9" w:rsidDel="00CC001E">
          <w:delText>can</w:delText>
        </w:r>
        <w:r w:rsidR="009926B5" w:rsidDel="00CC001E">
          <w:delText xml:space="preserve">, for example, allow different </w:delText>
        </w:r>
        <w:r w:rsidR="00491FF2" w:rsidDel="00CC001E">
          <w:delText xml:space="preserve">timescales and </w:delText>
        </w:r>
        <w:r w:rsidR="009926B5" w:rsidDel="00CC001E">
          <w:delText xml:space="preserve">types of populations to be selected and </w:delText>
        </w:r>
        <w:r w:rsidR="00491FF2" w:rsidDel="00CC001E">
          <w:delText>different simulations to be run.</w:delText>
        </w:r>
        <w:r w:rsidR="000270B6" w:rsidDel="00CC001E">
          <w:delText xml:space="preserve"> </w:delText>
        </w:r>
        <w:r w:rsidR="000409F9" w:rsidDel="00CC001E">
          <w:delText>The</w:delText>
        </w:r>
        <w:r w:rsidR="00E679FF" w:rsidDel="00CC001E">
          <w:delText>se</w:delText>
        </w:r>
        <w:r w:rsidR="000409F9" w:rsidDel="00CC001E">
          <w:delText xml:space="preserve"> computer-based tools are evaluated and </w:delText>
        </w:r>
        <w:r w:rsidR="00E679FF" w:rsidDel="00CC001E">
          <w:delText>a new solution is developed in this project</w:delText>
        </w:r>
      </w:del>
      <w:r w:rsidR="00E679FF">
        <w:t>.</w:t>
      </w:r>
    </w:p>
    <w:p w:rsidR="00C84209" w:rsidRPr="00C84209" w:rsidRDefault="00CC001E" w:rsidP="005D2704">
      <w:pPr>
        <w:pStyle w:val="Heading3"/>
        <w:spacing w:after="240"/>
        <w:jc w:val="both"/>
      </w:pPr>
      <w:ins w:id="233" w:author="Alex Robinson" w:date="2013-10-13T20:38:00Z">
        <w:r>
          <w:t xml:space="preserve">Background - </w:t>
        </w:r>
      </w:ins>
      <w:r w:rsidR="00F46EB9">
        <w:t>Teaching</w:t>
      </w:r>
      <w:r w:rsidR="000409F9">
        <w:t xml:space="preserve"> context</w:t>
      </w:r>
    </w:p>
    <w:p w:rsidR="00CC001E" w:rsidRPr="00CC001E" w:rsidRDefault="00CC001E" w:rsidP="00CC001E">
      <w:pPr>
        <w:jc w:val="both"/>
        <w:rPr>
          <w:ins w:id="234" w:author="Alex Robinson" w:date="2013-10-13T20:38:00Z"/>
          <w:highlight w:val="yellow"/>
          <w:rPrChange w:id="235" w:author="Alex Robinson" w:date="2013-10-13T20:38:00Z">
            <w:rPr>
              <w:ins w:id="236" w:author="Alex Robinson" w:date="2013-10-13T20:38:00Z"/>
            </w:rPr>
          </w:rPrChange>
        </w:rPr>
      </w:pPr>
      <w:ins w:id="237" w:author="Alex Robinson" w:date="2013-10-13T20:38:00Z">
        <w:r w:rsidRPr="00CC001E">
          <w:rPr>
            <w:highlight w:val="yellow"/>
            <w:rPrChange w:id="238" w:author="Alex Robinson" w:date="2013-10-13T20:38:00Z">
              <w:rPr/>
            </w:rPrChange>
          </w:rPr>
          <w:t>The teachers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ins>
    </w:p>
    <w:p w:rsidR="00CC001E" w:rsidRPr="00CC001E" w:rsidRDefault="00CC001E" w:rsidP="00CC001E">
      <w:pPr>
        <w:pStyle w:val="ListParagraph"/>
        <w:numPr>
          <w:ilvl w:val="0"/>
          <w:numId w:val="6"/>
        </w:numPr>
        <w:ind w:left="567" w:hanging="283"/>
        <w:jc w:val="both"/>
        <w:rPr>
          <w:ins w:id="239" w:author="Alex Robinson" w:date="2013-10-13T20:38:00Z"/>
          <w:highlight w:val="yellow"/>
          <w:rPrChange w:id="240" w:author="Alex Robinson" w:date="2013-10-13T20:38:00Z">
            <w:rPr>
              <w:ins w:id="241" w:author="Alex Robinson" w:date="2013-10-13T20:38:00Z"/>
            </w:rPr>
          </w:rPrChange>
        </w:rPr>
      </w:pPr>
      <w:ins w:id="242" w:author="Alex Robinson" w:date="2013-10-13T20:38:00Z">
        <w:r w:rsidRPr="00CC001E">
          <w:rPr>
            <w:highlight w:val="yellow"/>
            <w:rPrChange w:id="243" w:author="Alex Robinson" w:date="2013-10-13T20:38:00Z">
              <w:rPr/>
            </w:rPrChange>
          </w:rPr>
          <w:t>Some context – the ideas of Charles Darwin.</w:t>
        </w:r>
      </w:ins>
    </w:p>
    <w:p w:rsidR="00CC001E" w:rsidRPr="00CC001E" w:rsidRDefault="00CC001E" w:rsidP="00CC001E">
      <w:pPr>
        <w:pStyle w:val="ListParagraph"/>
        <w:numPr>
          <w:ilvl w:val="0"/>
          <w:numId w:val="6"/>
        </w:numPr>
        <w:ind w:left="567" w:hanging="283"/>
        <w:jc w:val="both"/>
        <w:rPr>
          <w:ins w:id="244" w:author="Alex Robinson" w:date="2013-10-13T20:38:00Z"/>
          <w:highlight w:val="yellow"/>
          <w:rPrChange w:id="245" w:author="Alex Robinson" w:date="2013-10-13T20:38:00Z">
            <w:rPr>
              <w:ins w:id="246" w:author="Alex Robinson" w:date="2013-10-13T20:38:00Z"/>
            </w:rPr>
          </w:rPrChange>
        </w:rPr>
      </w:pPr>
      <w:ins w:id="247" w:author="Alex Robinson" w:date="2013-10-13T20:38:00Z">
        <w:r w:rsidRPr="00CC001E">
          <w:rPr>
            <w:highlight w:val="yellow"/>
            <w:rPrChange w:id="248" w:author="Alex Robinson" w:date="2013-10-13T20:38:00Z">
              <w:rPr/>
            </w:rPrChange>
          </w:rPr>
          <w:t>A definition of evolution.</w:t>
        </w:r>
      </w:ins>
    </w:p>
    <w:p w:rsidR="00CC001E" w:rsidRPr="00CC001E" w:rsidRDefault="00CC001E" w:rsidP="00CC001E">
      <w:pPr>
        <w:pStyle w:val="ListParagraph"/>
        <w:numPr>
          <w:ilvl w:val="0"/>
          <w:numId w:val="6"/>
        </w:numPr>
        <w:ind w:left="567" w:hanging="283"/>
        <w:jc w:val="both"/>
        <w:rPr>
          <w:ins w:id="249" w:author="Alex Robinson" w:date="2013-10-13T20:38:00Z"/>
          <w:highlight w:val="yellow"/>
          <w:rPrChange w:id="250" w:author="Alex Robinson" w:date="2013-10-13T20:38:00Z">
            <w:rPr>
              <w:ins w:id="251" w:author="Alex Robinson" w:date="2013-10-13T20:38:00Z"/>
            </w:rPr>
          </w:rPrChange>
        </w:rPr>
      </w:pPr>
      <w:ins w:id="252" w:author="Alex Robinson" w:date="2013-10-13T20:38:00Z">
        <w:r w:rsidRPr="00CC001E">
          <w:rPr>
            <w:highlight w:val="yellow"/>
            <w:rPrChange w:id="253" w:author="Alex Robinson" w:date="2013-10-13T20:38:00Z">
              <w:rPr/>
            </w:rPrChange>
          </w:rPr>
          <w:lastRenderedPageBreak/>
          <w:t>An overview of how it occurs – introducing a number of ideas including the existence of differences within a population, members of a population being more/less suited to their environment, natural selection and the lengthy timescales over which evolution generally occurs.</w:t>
        </w:r>
      </w:ins>
    </w:p>
    <w:p w:rsidR="00CC001E" w:rsidRPr="00CC001E" w:rsidRDefault="00CC001E" w:rsidP="00CC001E">
      <w:pPr>
        <w:pStyle w:val="ListParagraph"/>
        <w:numPr>
          <w:ilvl w:val="0"/>
          <w:numId w:val="6"/>
        </w:numPr>
        <w:ind w:left="567" w:hanging="283"/>
        <w:jc w:val="both"/>
        <w:rPr>
          <w:ins w:id="254" w:author="Alex Robinson" w:date="2013-10-13T20:38:00Z"/>
          <w:highlight w:val="yellow"/>
          <w:rPrChange w:id="255" w:author="Alex Robinson" w:date="2013-10-13T20:38:00Z">
            <w:rPr>
              <w:ins w:id="256" w:author="Alex Robinson" w:date="2013-10-13T20:38:00Z"/>
            </w:rPr>
          </w:rPrChange>
        </w:rPr>
      </w:pPr>
      <w:ins w:id="257" w:author="Alex Robinson" w:date="2013-10-13T20:38:00Z">
        <w:r w:rsidRPr="00CC001E">
          <w:rPr>
            <w:highlight w:val="yellow"/>
            <w:rPrChange w:id="258" w:author="Alex Robinson" w:date="2013-10-13T20:38:00Z">
              <w:rPr/>
            </w:rPrChange>
          </w:rPr>
          <w:t>Examples are introduced – these can include more material on Darwin, on his travels and the Galapagos Islands, and well-known examples of evolution such as Darwin’s finches or the evolution of butterflies in contemporary Britain and their response to pollution.</w:t>
        </w:r>
      </w:ins>
    </w:p>
    <w:p w:rsidR="00CC001E" w:rsidRPr="00CC001E" w:rsidRDefault="00CC001E" w:rsidP="00CC001E">
      <w:pPr>
        <w:pStyle w:val="ListParagraph"/>
        <w:numPr>
          <w:ilvl w:val="0"/>
          <w:numId w:val="6"/>
        </w:numPr>
        <w:ind w:left="567" w:hanging="283"/>
        <w:jc w:val="both"/>
        <w:rPr>
          <w:ins w:id="259" w:author="Alex Robinson" w:date="2013-10-13T20:38:00Z"/>
          <w:highlight w:val="yellow"/>
          <w:rPrChange w:id="260" w:author="Alex Robinson" w:date="2013-10-13T20:38:00Z">
            <w:rPr>
              <w:ins w:id="261" w:author="Alex Robinson" w:date="2013-10-13T20:38:00Z"/>
            </w:rPr>
          </w:rPrChange>
        </w:rPr>
      </w:pPr>
      <w:ins w:id="262" w:author="Alex Robinson" w:date="2013-10-13T20:38:00Z">
        <w:r w:rsidRPr="00CC001E">
          <w:rPr>
            <w:highlight w:val="yellow"/>
            <w:rPrChange w:id="263" w:author="Alex Robinson" w:date="2013-10-13T20:38:00Z">
              <w:rPr/>
            </w:rPrChange>
          </w:rPr>
          <w:t xml:space="preserve">What evolution is not/common misconceptions – </w:t>
        </w:r>
        <w:proofErr w:type="gramStart"/>
        <w:r w:rsidRPr="00CC001E">
          <w:rPr>
            <w:highlight w:val="yellow"/>
            <w:rPrChange w:id="264" w:author="Alex Robinson" w:date="2013-10-13T20:38:00Z">
              <w:rPr/>
            </w:rPrChange>
          </w:rPr>
          <w:t>Lamarckism.</w:t>
        </w:r>
        <w:proofErr w:type="gramEnd"/>
      </w:ins>
    </w:p>
    <w:p w:rsidR="00CC001E" w:rsidRPr="00CC001E" w:rsidRDefault="00CC001E" w:rsidP="00CC001E">
      <w:pPr>
        <w:pStyle w:val="ListParagraph"/>
        <w:numPr>
          <w:ilvl w:val="0"/>
          <w:numId w:val="6"/>
        </w:numPr>
        <w:ind w:left="567" w:hanging="283"/>
        <w:jc w:val="both"/>
        <w:rPr>
          <w:ins w:id="265" w:author="Alex Robinson" w:date="2013-10-13T20:38:00Z"/>
          <w:highlight w:val="yellow"/>
          <w:rPrChange w:id="266" w:author="Alex Robinson" w:date="2013-10-13T20:38:00Z">
            <w:rPr>
              <w:ins w:id="267" w:author="Alex Robinson" w:date="2013-10-13T20:38:00Z"/>
            </w:rPr>
          </w:rPrChange>
        </w:rPr>
      </w:pPr>
      <w:ins w:id="268" w:author="Alex Robinson" w:date="2013-10-13T20:38:00Z">
        <w:r w:rsidRPr="00CC001E">
          <w:rPr>
            <w:highlight w:val="yellow"/>
            <w:rPrChange w:id="269" w:author="Alex Robinson" w:date="2013-10-13T20:38:00Z">
              <w:rPr/>
            </w:rPrChange>
          </w:rPr>
          <w:t>Lessons are a mixture of explanation by the teacher, using video or written materials to illustrate the subject, taking questions and classroom discussion.</w:t>
        </w:r>
      </w:ins>
    </w:p>
    <w:p w:rsidR="00C84209" w:rsidDel="00CC001E" w:rsidRDefault="00CC001E" w:rsidP="005D2704">
      <w:pPr>
        <w:jc w:val="both"/>
        <w:rPr>
          <w:del w:id="270" w:author="Alex Robinson" w:date="2013-10-13T20:38:00Z"/>
        </w:rPr>
      </w:pPr>
      <w:ins w:id="271" w:author="Alex Robinson" w:date="2013-10-13T20:38:00Z">
        <w:r w:rsidRPr="00CC001E">
          <w:rPr>
            <w:highlight w:val="yellow"/>
            <w:rPrChange w:id="272" w:author="Alex Robinson" w:date="2013-10-13T20:38:00Z">
              <w:rPr/>
            </w:rPrChange>
          </w:rPr>
          <w:t>Computers with internet access are available during lessons with one computer for every pupil.</w:t>
        </w:r>
      </w:ins>
      <w:del w:id="273" w:author="Alex Robinson" w:date="2013-10-13T20:38:00Z">
        <w:r w:rsidR="00EC0B1E" w:rsidRPr="00E679FF" w:rsidDel="00CC001E">
          <w:rPr>
            <w:highlight w:val="yellow"/>
          </w:rPr>
          <w:delText>The teacher</w:delText>
        </w:r>
        <w:r w:rsidR="00445D74" w:rsidRPr="00E679FF" w:rsidDel="00CC001E">
          <w:rPr>
            <w:highlight w:val="yellow"/>
          </w:rPr>
          <w:delText xml:space="preserve">s in question </w:delText>
        </w:r>
        <w:r w:rsidR="00EC0B1E" w:rsidRPr="00E679FF" w:rsidDel="00CC001E">
          <w:rPr>
            <w:highlight w:val="yellow"/>
          </w:rPr>
          <w:delText>a</w:delText>
        </w:r>
        <w:r w:rsidR="00445D74" w:rsidRPr="00E679FF" w:rsidDel="00CC001E">
          <w:rPr>
            <w:highlight w:val="yellow"/>
          </w:rPr>
          <w:delText xml:space="preserve">re </w:delText>
        </w:r>
        <w:r w:rsidR="00C84209" w:rsidRPr="00E679FF" w:rsidDel="00CC001E">
          <w:rPr>
            <w:highlight w:val="yellow"/>
          </w:rPr>
          <w:delText xml:space="preserve">two </w:delText>
        </w:r>
        <w:r w:rsidR="00445D74" w:rsidRPr="00E679FF" w:rsidDel="00CC001E">
          <w:rPr>
            <w:highlight w:val="yellow"/>
          </w:rPr>
          <w:delText>B</w:delText>
        </w:r>
        <w:r w:rsidR="00EC0B1E" w:rsidRPr="00E679FF" w:rsidDel="00CC001E">
          <w:rPr>
            <w:highlight w:val="yellow"/>
          </w:rPr>
          <w:delText>iology teacher</w:delText>
        </w:r>
        <w:r w:rsidR="00445D74" w:rsidRPr="00E679FF" w:rsidDel="00CC001E">
          <w:rPr>
            <w:highlight w:val="yellow"/>
          </w:rPr>
          <w:delText>s</w:delText>
        </w:r>
        <w:r w:rsidR="00EC0B1E" w:rsidRPr="00E679FF" w:rsidDel="00CC001E">
          <w:rPr>
            <w:highlight w:val="yellow"/>
          </w:rPr>
          <w:delText xml:space="preserve"> who </w:delText>
        </w:r>
        <w:r w:rsidR="00C84209" w:rsidRPr="00E679FF" w:rsidDel="00CC001E">
          <w:rPr>
            <w:highlight w:val="yellow"/>
          </w:rPr>
          <w:delText xml:space="preserve">each </w:delText>
        </w:r>
        <w:r w:rsidR="00445D74" w:rsidRPr="00E679FF" w:rsidDel="00CC001E">
          <w:rPr>
            <w:highlight w:val="yellow"/>
          </w:rPr>
          <w:delText>have</w:delText>
        </w:r>
        <w:r w:rsidR="00EC0B1E" w:rsidRPr="00E679FF" w:rsidDel="00CC001E">
          <w:rPr>
            <w:highlight w:val="yellow"/>
          </w:rPr>
          <w:delText xml:space="preserve"> two classes </w:delText>
        </w:r>
        <w:r w:rsidR="00C84209" w:rsidRPr="00E679FF" w:rsidDel="00CC001E">
          <w:rPr>
            <w:highlight w:val="yellow"/>
          </w:rPr>
          <w:delText>a</w:delText>
        </w:r>
        <w:r w:rsidR="00EC0B1E" w:rsidRPr="00E679FF" w:rsidDel="00CC001E">
          <w:rPr>
            <w:highlight w:val="yellow"/>
          </w:rPr>
          <w:delText xml:space="preserve"> year </w:delText>
        </w:r>
        <w:r w:rsidR="00C84209" w:rsidRPr="00E679FF" w:rsidDel="00CC001E">
          <w:rPr>
            <w:highlight w:val="yellow"/>
          </w:rPr>
          <w:delText>of</w:delText>
        </w:r>
        <w:r w:rsidR="00EC0B1E" w:rsidRPr="00E679FF" w:rsidDel="00CC001E">
          <w:rPr>
            <w:highlight w:val="yellow"/>
          </w:rPr>
          <w:delText xml:space="preserve"> 15 – 20</w:delText>
        </w:r>
        <w:r w:rsidR="00C57CB2" w:rsidRPr="00E679FF" w:rsidDel="00CC001E">
          <w:rPr>
            <w:highlight w:val="yellow"/>
          </w:rPr>
          <w:delText xml:space="preserve"> </w:delText>
        </w:r>
        <w:r w:rsidR="00E679FF" w:rsidRPr="00E679FF" w:rsidDel="00CC001E">
          <w:rPr>
            <w:highlight w:val="yellow"/>
          </w:rPr>
          <w:delText xml:space="preserve">mixed ability </w:delText>
        </w:r>
        <w:r w:rsidR="00C84209" w:rsidRPr="00E679FF" w:rsidDel="00CC001E">
          <w:rPr>
            <w:highlight w:val="yellow"/>
          </w:rPr>
          <w:delText>twelve to thirteen</w:delText>
        </w:r>
        <w:r w:rsidR="00C57CB2" w:rsidRPr="00E679FF" w:rsidDel="00CC001E">
          <w:rPr>
            <w:highlight w:val="yellow"/>
          </w:rPr>
          <w:delText xml:space="preserve"> year olds</w:delText>
        </w:r>
        <w:r w:rsidR="00EC0B1E" w:rsidRPr="00E679FF" w:rsidDel="00CC001E">
          <w:rPr>
            <w:highlight w:val="yellow"/>
          </w:rPr>
          <w:delText>.</w:delText>
        </w:r>
        <w:r w:rsidR="00727931" w:rsidDel="00CC001E">
          <w:rPr>
            <w:highlight w:val="yellow"/>
          </w:rPr>
          <w:delText xml:space="preserve"> </w:delText>
        </w:r>
        <w:r w:rsidR="00C84209" w:rsidRPr="00E679FF" w:rsidDel="00CC001E">
          <w:rPr>
            <w:highlight w:val="yellow"/>
          </w:rPr>
          <w:delText xml:space="preserve">Evolution is taught as part of </w:delText>
        </w:r>
        <w:r w:rsidR="00E679FF" w:rsidRPr="00E679FF" w:rsidDel="00CC001E">
          <w:rPr>
            <w:highlight w:val="yellow"/>
          </w:rPr>
          <w:delText xml:space="preserve">a Combined Sciences course in </w:delText>
        </w:r>
        <w:r w:rsidR="00C84209" w:rsidRPr="00E679FF" w:rsidDel="00CC001E">
          <w:rPr>
            <w:highlight w:val="yellow"/>
          </w:rPr>
          <w:delText>an introduction to the natural world and two 40 minute lessons are devoted to it. In these lessons the teachers cover the following:</w:delText>
        </w:r>
      </w:del>
    </w:p>
    <w:p w:rsidR="00C84209" w:rsidRPr="002355BC" w:rsidDel="00CC001E" w:rsidRDefault="00C84209" w:rsidP="005D2704">
      <w:pPr>
        <w:pStyle w:val="ListParagraph"/>
        <w:numPr>
          <w:ilvl w:val="0"/>
          <w:numId w:val="6"/>
        </w:numPr>
        <w:ind w:left="567" w:hanging="283"/>
        <w:jc w:val="both"/>
        <w:rPr>
          <w:del w:id="274" w:author="Alex Robinson" w:date="2013-10-13T20:38:00Z"/>
          <w:highlight w:val="yellow"/>
        </w:rPr>
      </w:pPr>
      <w:del w:id="275" w:author="Alex Robinson" w:date="2013-10-13T20:38:00Z">
        <w:r w:rsidRPr="002355BC" w:rsidDel="00CC001E">
          <w:rPr>
            <w:highlight w:val="yellow"/>
          </w:rPr>
          <w:delText>Definition</w:delText>
        </w:r>
        <w:r w:rsidR="00EC0B1E" w:rsidRPr="002355BC" w:rsidDel="00CC001E">
          <w:rPr>
            <w:highlight w:val="yellow"/>
          </w:rPr>
          <w:delText xml:space="preserve"> of evolution.</w:delText>
        </w:r>
      </w:del>
    </w:p>
    <w:p w:rsidR="00C84209" w:rsidRPr="002355BC" w:rsidDel="00CC001E" w:rsidRDefault="00C84209" w:rsidP="005D2704">
      <w:pPr>
        <w:pStyle w:val="ListParagraph"/>
        <w:numPr>
          <w:ilvl w:val="0"/>
          <w:numId w:val="6"/>
        </w:numPr>
        <w:ind w:left="567" w:hanging="283"/>
        <w:jc w:val="both"/>
        <w:rPr>
          <w:del w:id="276" w:author="Alex Robinson" w:date="2013-10-13T20:38:00Z"/>
          <w:highlight w:val="yellow"/>
        </w:rPr>
      </w:pPr>
      <w:del w:id="277" w:author="Alex Robinson" w:date="2013-10-13T20:38:00Z">
        <w:r w:rsidRPr="002355BC" w:rsidDel="00CC001E">
          <w:rPr>
            <w:highlight w:val="yellow"/>
          </w:rPr>
          <w:delText>An overview of how it occurs – differences within a population, natural selection, timescales.</w:delText>
        </w:r>
      </w:del>
    </w:p>
    <w:p w:rsidR="00C84209" w:rsidRPr="002355BC" w:rsidDel="00CC001E" w:rsidRDefault="00C84209" w:rsidP="005D2704">
      <w:pPr>
        <w:pStyle w:val="ListParagraph"/>
        <w:numPr>
          <w:ilvl w:val="0"/>
          <w:numId w:val="6"/>
        </w:numPr>
        <w:ind w:left="567" w:hanging="283"/>
        <w:jc w:val="both"/>
        <w:rPr>
          <w:del w:id="278" w:author="Alex Robinson" w:date="2013-10-13T20:38:00Z"/>
          <w:highlight w:val="yellow"/>
        </w:rPr>
      </w:pPr>
      <w:del w:id="279" w:author="Alex Robinson" w:date="2013-10-13T20:38:00Z">
        <w:r w:rsidRPr="002355BC" w:rsidDel="00CC001E">
          <w:rPr>
            <w:highlight w:val="yellow"/>
          </w:rPr>
          <w:delText>Examples – could include a reference to Darwin, the Galapagos Islands and well-known examples such as Darwin’s finches or the evolution of butterflies in contemporary Britain.</w:delText>
        </w:r>
      </w:del>
    </w:p>
    <w:p w:rsidR="00C84209" w:rsidRPr="002355BC" w:rsidDel="00CC001E" w:rsidRDefault="00C84209" w:rsidP="005D2704">
      <w:pPr>
        <w:pStyle w:val="ListParagraph"/>
        <w:numPr>
          <w:ilvl w:val="0"/>
          <w:numId w:val="6"/>
        </w:numPr>
        <w:ind w:left="567" w:hanging="283"/>
        <w:jc w:val="both"/>
        <w:rPr>
          <w:del w:id="280" w:author="Alex Robinson" w:date="2013-10-13T20:38:00Z"/>
          <w:highlight w:val="yellow"/>
        </w:rPr>
      </w:pPr>
      <w:del w:id="281" w:author="Alex Robinson" w:date="2013-10-13T20:38:00Z">
        <w:r w:rsidRPr="002355BC" w:rsidDel="00CC001E">
          <w:rPr>
            <w:highlight w:val="yellow"/>
          </w:rPr>
          <w:delText xml:space="preserve">What evolution is not – </w:delText>
        </w:r>
        <w:r w:rsidR="006E38F8" w:rsidRPr="002355BC" w:rsidDel="00CC001E">
          <w:rPr>
            <w:highlight w:val="yellow"/>
          </w:rPr>
          <w:delText>Lamarckism</w:delText>
        </w:r>
        <w:r w:rsidRPr="002355BC" w:rsidDel="00CC001E">
          <w:rPr>
            <w:highlight w:val="yellow"/>
          </w:rPr>
          <w:delText>.</w:delText>
        </w:r>
      </w:del>
    </w:p>
    <w:p w:rsidR="000409F9" w:rsidDel="00CC001E" w:rsidRDefault="000409F9" w:rsidP="005D2704">
      <w:pPr>
        <w:pStyle w:val="ListParagraph"/>
        <w:numPr>
          <w:ilvl w:val="0"/>
          <w:numId w:val="6"/>
        </w:numPr>
        <w:ind w:left="567" w:hanging="283"/>
        <w:jc w:val="both"/>
        <w:rPr>
          <w:del w:id="282" w:author="Alex Robinson" w:date="2013-10-13T20:38:00Z"/>
          <w:highlight w:val="yellow"/>
        </w:rPr>
      </w:pPr>
      <w:del w:id="283" w:author="Alex Robinson" w:date="2013-10-13T20:38:00Z">
        <w:r w:rsidRPr="002355BC" w:rsidDel="00CC001E">
          <w:rPr>
            <w:highlight w:val="yellow"/>
          </w:rPr>
          <w:delText>Lessons are a mixture of explanation, taking questions and using video or written materials to illustrate the subject.</w:delText>
        </w:r>
      </w:del>
    </w:p>
    <w:p w:rsidR="00F46EB9" w:rsidRDefault="002355BC" w:rsidP="005D2704">
      <w:pPr>
        <w:jc w:val="both"/>
        <w:rPr>
          <w:highlight w:val="yellow"/>
        </w:rPr>
      </w:pPr>
      <w:del w:id="284" w:author="Alex Robinson" w:date="2013-10-13T20:38:00Z">
        <w:r w:rsidDel="00CC001E">
          <w:rPr>
            <w:highlight w:val="yellow"/>
          </w:rPr>
          <w:delText>Computers with internet access are available during lesson</w:delText>
        </w:r>
        <w:r w:rsidR="005972DE" w:rsidDel="00CC001E">
          <w:rPr>
            <w:highlight w:val="yellow"/>
          </w:rPr>
          <w:delText>s with one computer for every pupil</w:delText>
        </w:r>
        <w:r w:rsidDel="00CC001E">
          <w:rPr>
            <w:highlight w:val="yellow"/>
          </w:rPr>
          <w:delText>.</w:delText>
        </w:r>
      </w:del>
    </w:p>
    <w:p w:rsidR="008A2D12" w:rsidRPr="008A2D12" w:rsidRDefault="008A2D12" w:rsidP="005D2704">
      <w:pPr>
        <w:jc w:val="both"/>
      </w:pPr>
    </w:p>
    <w:p w:rsidR="004D3202" w:rsidRDefault="004D3202" w:rsidP="005D2704">
      <w:pPr>
        <w:pStyle w:val="Heading2"/>
        <w:spacing w:after="240"/>
        <w:jc w:val="both"/>
      </w:pPr>
      <w:bookmarkStart w:id="285" w:name="_Toc369463023"/>
      <w:r>
        <w:t xml:space="preserve">Description of </w:t>
      </w:r>
      <w:r w:rsidR="006C3512">
        <w:t>available</w:t>
      </w:r>
      <w:r>
        <w:t xml:space="preserve"> </w:t>
      </w:r>
      <w:r w:rsidR="002355BC">
        <w:t>tools</w:t>
      </w:r>
      <w:bookmarkEnd w:id="285"/>
    </w:p>
    <w:p w:rsidR="008C6E43" w:rsidRPr="008C6E43" w:rsidRDefault="008C6E43" w:rsidP="008C6E43">
      <w:r w:rsidRPr="008C6E43">
        <w:rPr>
          <w:highlight w:val="green"/>
        </w:rPr>
        <w:t>Description of current system?  Should this be put in feasibility studies?</w:t>
      </w:r>
    </w:p>
    <w:p w:rsidR="000409F9" w:rsidRDefault="000409F9" w:rsidP="005D2704">
      <w:pPr>
        <w:spacing w:after="240"/>
        <w:jc w:val="both"/>
      </w:pPr>
      <w:r>
        <w:t>The two Biology teachers who have been interviewed are not currently using any computer-based simulation tools as part of their lessons on evolution. However, some tools do exist and this section assesses the leading examples.</w:t>
      </w:r>
    </w:p>
    <w:p w:rsidR="00E679FF" w:rsidRDefault="00CC001E" w:rsidP="005D2704">
      <w:pPr>
        <w:spacing w:after="240"/>
        <w:jc w:val="both"/>
      </w:pPr>
      <w:ins w:id="286" w:author="Alex Robinson" w:date="2013-10-13T20:39:00Z">
        <w:r>
          <w:t>The tools assessed fall into two categories: a) tools focused specifically on evolution, and b) more broadly-based tools - for example considering the impact of disasters on animal populations. The table below summarises the tools which have been assessed</w:t>
        </w:r>
      </w:ins>
      <w:del w:id="287" w:author="Alex Robinson" w:date="2013-10-13T20:39:00Z">
        <w:r w:rsidR="00E679FF" w:rsidDel="00CC001E">
          <w:delText>The examples discussed cover tools focused on evolution as well as those focused more broadly – for example, on the impact of disasters on animal populations. The table below summarises the tools which have been assessed</w:delText>
        </w:r>
      </w:del>
      <w:r w:rsidR="00E679FF">
        <w:t>.</w:t>
      </w:r>
    </w:p>
    <w:tbl>
      <w:tblPr>
        <w:tblStyle w:val="TableGrid"/>
        <w:tblW w:w="8788" w:type="dxa"/>
        <w:tblInd w:w="392" w:type="dxa"/>
        <w:tblLook w:val="04A0" w:firstRow="1" w:lastRow="0" w:firstColumn="1" w:lastColumn="0" w:noHBand="0" w:noVBand="1"/>
      </w:tblPr>
      <w:tblGrid>
        <w:gridCol w:w="2268"/>
        <w:gridCol w:w="3543"/>
        <w:gridCol w:w="2977"/>
      </w:tblGrid>
      <w:tr w:rsidR="001B77AE" w:rsidTr="00BB45B2">
        <w:tc>
          <w:tcPr>
            <w:tcW w:w="2268" w:type="dxa"/>
          </w:tcPr>
          <w:p w:rsidR="001B77AE" w:rsidRPr="004448E1" w:rsidRDefault="001B77AE" w:rsidP="005D2704">
            <w:pPr>
              <w:tabs>
                <w:tab w:val="left" w:pos="992"/>
              </w:tabs>
              <w:spacing w:after="240" w:line="276" w:lineRule="auto"/>
              <w:jc w:val="both"/>
              <w:rPr>
                <w:b/>
                <w:sz w:val="24"/>
              </w:rPr>
            </w:pPr>
            <w:r w:rsidRPr="004448E1">
              <w:rPr>
                <w:b/>
                <w:sz w:val="24"/>
              </w:rPr>
              <w:t>Name</w:t>
            </w:r>
          </w:p>
        </w:tc>
        <w:tc>
          <w:tcPr>
            <w:tcW w:w="3543" w:type="dxa"/>
          </w:tcPr>
          <w:p w:rsidR="001B77AE" w:rsidRPr="004448E1" w:rsidRDefault="001B77AE" w:rsidP="005D2704">
            <w:pPr>
              <w:spacing w:after="240" w:line="276" w:lineRule="auto"/>
              <w:jc w:val="both"/>
              <w:rPr>
                <w:b/>
                <w:sz w:val="24"/>
              </w:rPr>
            </w:pPr>
            <w:r w:rsidRPr="004448E1">
              <w:rPr>
                <w:b/>
                <w:sz w:val="24"/>
              </w:rPr>
              <w:t>Description</w:t>
            </w:r>
          </w:p>
        </w:tc>
        <w:tc>
          <w:tcPr>
            <w:tcW w:w="2977" w:type="dxa"/>
          </w:tcPr>
          <w:p w:rsidR="001B77AE" w:rsidRPr="004448E1" w:rsidRDefault="001B77AE" w:rsidP="005D2704">
            <w:pPr>
              <w:spacing w:after="240" w:line="276" w:lineRule="auto"/>
              <w:jc w:val="both"/>
              <w:rPr>
                <w:b/>
                <w:sz w:val="24"/>
              </w:rPr>
            </w:pPr>
            <w:r>
              <w:rPr>
                <w:b/>
                <w:sz w:val="24"/>
              </w:rPr>
              <w:t>Assessment</w:t>
            </w:r>
          </w:p>
        </w:tc>
      </w:tr>
      <w:tr w:rsidR="001B77AE" w:rsidTr="00BB45B2">
        <w:tc>
          <w:tcPr>
            <w:tcW w:w="2268" w:type="dxa"/>
          </w:tcPr>
          <w:p w:rsidR="001B77AE" w:rsidRPr="004448E1" w:rsidRDefault="001B77AE" w:rsidP="005D2704">
            <w:pPr>
              <w:spacing w:after="240" w:line="276" w:lineRule="auto"/>
              <w:jc w:val="both"/>
              <w:rPr>
                <w:b/>
              </w:rPr>
            </w:pPr>
            <w:r>
              <w:rPr>
                <w:b/>
              </w:rPr>
              <w:t>“Who Wants to Live a Million Years?”</w:t>
            </w:r>
          </w:p>
        </w:tc>
        <w:tc>
          <w:tcPr>
            <w:tcW w:w="3543" w:type="dxa"/>
          </w:tcPr>
          <w:p w:rsidR="00CC001E" w:rsidRDefault="00CC001E" w:rsidP="00CC001E">
            <w:pPr>
              <w:pStyle w:val="ListParagraph"/>
              <w:numPr>
                <w:ilvl w:val="0"/>
                <w:numId w:val="5"/>
              </w:numPr>
              <w:spacing w:after="240"/>
              <w:ind w:left="175" w:hanging="175"/>
              <w:jc w:val="both"/>
              <w:rPr>
                <w:ins w:id="288" w:author="Alex Robinson" w:date="2013-10-13T20:39:00Z"/>
              </w:rPr>
            </w:pPr>
            <w:ins w:id="289" w:author="Alex Robinson" w:date="2013-10-13T20:39:00Z">
              <w:r>
                <w:t>Aimed at 12- 14 age group</w:t>
              </w:r>
            </w:ins>
          </w:p>
          <w:p w:rsidR="00CC001E" w:rsidRDefault="00CC001E" w:rsidP="00CC001E">
            <w:pPr>
              <w:pStyle w:val="ListParagraph"/>
              <w:numPr>
                <w:ilvl w:val="0"/>
                <w:numId w:val="5"/>
              </w:numPr>
              <w:spacing w:after="240"/>
              <w:ind w:left="175" w:hanging="175"/>
              <w:jc w:val="both"/>
              <w:rPr>
                <w:ins w:id="290" w:author="Alex Robinson" w:date="2013-10-13T20:39:00Z"/>
              </w:rPr>
            </w:pPr>
            <w:ins w:id="291" w:author="Alex Robinson" w:date="2013-10-13T20:39:00Z">
              <w:r>
                <w:t>Focused on evolution</w:t>
              </w:r>
            </w:ins>
          </w:p>
          <w:p w:rsidR="00CC001E" w:rsidRDefault="00CC001E" w:rsidP="00CC001E">
            <w:pPr>
              <w:pStyle w:val="ListParagraph"/>
              <w:numPr>
                <w:ilvl w:val="0"/>
                <w:numId w:val="5"/>
              </w:numPr>
              <w:spacing w:after="240"/>
              <w:ind w:left="175" w:hanging="175"/>
              <w:jc w:val="both"/>
              <w:rPr>
                <w:ins w:id="292" w:author="Alex Robinson" w:date="2013-10-13T20:39:00Z"/>
              </w:rPr>
            </w:pPr>
            <w:ins w:id="293" w:author="Alex Robinson" w:date="2013-10-13T20:39:00Z">
              <w:r>
                <w:t>Learning and simulation sections, together with a quiz, glossary and Darwin biography</w:t>
              </w:r>
            </w:ins>
          </w:p>
          <w:p w:rsidR="00690AE2" w:rsidDel="00CC001E" w:rsidRDefault="00CC001E" w:rsidP="00CC001E">
            <w:pPr>
              <w:pStyle w:val="ListParagraph"/>
              <w:numPr>
                <w:ilvl w:val="0"/>
                <w:numId w:val="5"/>
              </w:numPr>
              <w:spacing w:after="240"/>
              <w:ind w:left="317" w:hanging="317"/>
              <w:jc w:val="both"/>
              <w:rPr>
                <w:del w:id="294" w:author="Alex Robinson" w:date="2013-10-13T20:39:00Z"/>
              </w:rPr>
            </w:pPr>
            <w:ins w:id="295" w:author="Alex Robinson" w:date="2013-10-13T20:39:00Z">
              <w:r>
                <w:t>Shows impact of a change in environment on a population and the effects of natural selection</w:t>
              </w:r>
            </w:ins>
            <w:del w:id="296" w:author="Alex Robinson" w:date="2013-10-13T20:39:00Z">
              <w:r w:rsidR="00690AE2" w:rsidDel="00CC001E">
                <w:delText>Focused on evolution</w:delText>
              </w:r>
            </w:del>
          </w:p>
          <w:p w:rsidR="001B77AE" w:rsidDel="00CC001E" w:rsidRDefault="00BB45B2" w:rsidP="005D2704">
            <w:pPr>
              <w:pStyle w:val="ListParagraph"/>
              <w:numPr>
                <w:ilvl w:val="0"/>
                <w:numId w:val="5"/>
              </w:numPr>
              <w:spacing w:after="240"/>
              <w:ind w:left="317" w:hanging="317"/>
              <w:jc w:val="both"/>
              <w:rPr>
                <w:del w:id="297" w:author="Alex Robinson" w:date="2013-10-13T20:39:00Z"/>
              </w:rPr>
            </w:pPr>
            <w:del w:id="298" w:author="Alex Robinson" w:date="2013-10-13T20:39:00Z">
              <w:r w:rsidDel="00CC001E">
                <w:delText>Learning and simulation sections</w:delText>
              </w:r>
            </w:del>
          </w:p>
          <w:p w:rsidR="00BB45B2" w:rsidRDefault="00BB45B2" w:rsidP="005D2704">
            <w:pPr>
              <w:pStyle w:val="ListParagraph"/>
              <w:numPr>
                <w:ilvl w:val="0"/>
                <w:numId w:val="5"/>
              </w:numPr>
              <w:spacing w:after="240"/>
              <w:ind w:left="317" w:hanging="317"/>
              <w:jc w:val="both"/>
            </w:pPr>
            <w:del w:id="299" w:author="Alex Robinson" w:date="2013-10-13T20:39:00Z">
              <w:r w:rsidDel="00CC001E">
                <w:delText>Shows impact of a change on a population and the effects of natural selection</w:delText>
              </w:r>
            </w:del>
          </w:p>
        </w:tc>
        <w:tc>
          <w:tcPr>
            <w:tcW w:w="2977" w:type="dxa"/>
          </w:tcPr>
          <w:p w:rsidR="00CC001E" w:rsidRDefault="00CC001E" w:rsidP="00CC001E">
            <w:pPr>
              <w:pStyle w:val="ListParagraph"/>
              <w:numPr>
                <w:ilvl w:val="0"/>
                <w:numId w:val="5"/>
              </w:numPr>
              <w:spacing w:after="240"/>
              <w:ind w:left="175" w:hanging="175"/>
              <w:jc w:val="both"/>
              <w:rPr>
                <w:ins w:id="300" w:author="Alex Robinson" w:date="2013-10-13T20:39:00Z"/>
              </w:rPr>
            </w:pPr>
            <w:ins w:id="301" w:author="Alex Robinson" w:date="2013-10-13T20:39:00Z">
              <w:r>
                <w:t>Learning and simulation sections</w:t>
              </w:r>
            </w:ins>
          </w:p>
          <w:p w:rsidR="00CC001E" w:rsidRDefault="00CC001E" w:rsidP="00CC001E">
            <w:pPr>
              <w:pStyle w:val="ListParagraph"/>
              <w:numPr>
                <w:ilvl w:val="0"/>
                <w:numId w:val="5"/>
              </w:numPr>
              <w:spacing w:after="240"/>
              <w:ind w:left="175" w:hanging="175"/>
              <w:jc w:val="both"/>
              <w:rPr>
                <w:ins w:id="302" w:author="Alex Robinson" w:date="2013-10-13T20:39:00Z"/>
              </w:rPr>
            </w:pPr>
            <w:ins w:id="303" w:author="Alex Robinson" w:date="2013-10-13T20:39:00Z">
              <w:r>
                <w:t>Poor treatment of mutations</w:t>
              </w:r>
            </w:ins>
          </w:p>
          <w:p w:rsidR="00CC001E" w:rsidRDefault="00CC001E" w:rsidP="00CC001E">
            <w:pPr>
              <w:pStyle w:val="ListParagraph"/>
              <w:numPr>
                <w:ilvl w:val="0"/>
                <w:numId w:val="5"/>
              </w:numPr>
              <w:spacing w:after="240"/>
              <w:ind w:left="175" w:hanging="175"/>
              <w:jc w:val="both"/>
              <w:rPr>
                <w:ins w:id="304" w:author="Alex Robinson" w:date="2013-10-13T20:39:00Z"/>
              </w:rPr>
            </w:pPr>
            <w:ins w:id="305" w:author="Alex Robinson" w:date="2013-10-13T20:39:00Z">
              <w:r>
                <w:t>Poor representation of gradual evolution processes</w:t>
              </w:r>
            </w:ins>
          </w:p>
          <w:p w:rsidR="00CC001E" w:rsidRDefault="00CC001E" w:rsidP="00CC001E">
            <w:pPr>
              <w:pStyle w:val="ListParagraph"/>
              <w:numPr>
                <w:ilvl w:val="0"/>
                <w:numId w:val="5"/>
              </w:numPr>
              <w:spacing w:after="240"/>
              <w:ind w:left="175" w:hanging="175"/>
              <w:jc w:val="both"/>
              <w:rPr>
                <w:ins w:id="306" w:author="Alex Robinson" w:date="2013-10-13T20:39:00Z"/>
              </w:rPr>
            </w:pPr>
            <w:ins w:id="307" w:author="Alex Robinson" w:date="2013-10-13T20:39:00Z">
              <w:r>
                <w:t>Not very engaging/fun</w:t>
              </w:r>
            </w:ins>
          </w:p>
          <w:p w:rsidR="00CC001E" w:rsidRDefault="00CC001E" w:rsidP="00CC001E">
            <w:pPr>
              <w:pStyle w:val="ListParagraph"/>
              <w:numPr>
                <w:ilvl w:val="0"/>
                <w:numId w:val="5"/>
              </w:numPr>
              <w:spacing w:after="240"/>
              <w:ind w:left="175" w:hanging="175"/>
              <w:jc w:val="both"/>
              <w:rPr>
                <w:ins w:id="308" w:author="Alex Robinson" w:date="2013-10-13T20:39:00Z"/>
              </w:rPr>
            </w:pPr>
            <w:ins w:id="309" w:author="Alex Robinson" w:date="2013-10-13T20:39:00Z">
              <w:r>
                <w:t>Minimal user interaction</w:t>
              </w:r>
            </w:ins>
          </w:p>
          <w:p w:rsidR="001B77AE" w:rsidDel="00CC001E" w:rsidRDefault="00CC001E" w:rsidP="00CC001E">
            <w:pPr>
              <w:pStyle w:val="ListParagraph"/>
              <w:numPr>
                <w:ilvl w:val="0"/>
                <w:numId w:val="5"/>
              </w:numPr>
              <w:spacing w:after="240"/>
              <w:ind w:left="317" w:hanging="317"/>
              <w:jc w:val="both"/>
              <w:rPr>
                <w:del w:id="310" w:author="Alex Robinson" w:date="2013-10-13T20:39:00Z"/>
              </w:rPr>
            </w:pPr>
            <w:ins w:id="311" w:author="Alex Robinson" w:date="2013-10-13T20:39:00Z">
              <w:r>
                <w:t>Overall – too high leve</w:t>
              </w:r>
            </w:ins>
            <w:del w:id="312" w:author="Alex Robinson" w:date="2013-10-13T20:39:00Z">
              <w:r w:rsidR="00BB45B2" w:rsidDel="00CC001E">
                <w:delText>Learning and simulation sections</w:delText>
              </w:r>
            </w:del>
          </w:p>
          <w:p w:rsidR="004C6899" w:rsidDel="00CC001E" w:rsidRDefault="004C6899" w:rsidP="005D2704">
            <w:pPr>
              <w:pStyle w:val="ListParagraph"/>
              <w:numPr>
                <w:ilvl w:val="0"/>
                <w:numId w:val="5"/>
              </w:numPr>
              <w:spacing w:after="240"/>
              <w:ind w:left="317" w:hanging="317"/>
              <w:jc w:val="both"/>
              <w:rPr>
                <w:del w:id="313" w:author="Alex Robinson" w:date="2013-10-13T20:39:00Z"/>
              </w:rPr>
            </w:pPr>
            <w:del w:id="314" w:author="Alex Robinson" w:date="2013-10-13T20:39:00Z">
              <w:r w:rsidDel="00CC001E">
                <w:delText>Poor treatment of mutations</w:delText>
              </w:r>
            </w:del>
          </w:p>
          <w:p w:rsidR="005972DE" w:rsidDel="00CC001E" w:rsidRDefault="005972DE" w:rsidP="005D2704">
            <w:pPr>
              <w:pStyle w:val="ListParagraph"/>
              <w:numPr>
                <w:ilvl w:val="0"/>
                <w:numId w:val="5"/>
              </w:numPr>
              <w:spacing w:after="240"/>
              <w:ind w:left="317" w:hanging="317"/>
              <w:jc w:val="both"/>
              <w:rPr>
                <w:del w:id="315" w:author="Alex Robinson" w:date="2013-10-13T20:39:00Z"/>
              </w:rPr>
            </w:pPr>
            <w:del w:id="316" w:author="Alex Robinson" w:date="2013-10-13T20:39:00Z">
              <w:r w:rsidDel="00CC001E">
                <w:delText>Poor representation of gradual evolution processes</w:delText>
              </w:r>
            </w:del>
          </w:p>
          <w:p w:rsidR="004C6899" w:rsidDel="00CC001E" w:rsidRDefault="004C6899" w:rsidP="005D2704">
            <w:pPr>
              <w:pStyle w:val="ListParagraph"/>
              <w:numPr>
                <w:ilvl w:val="0"/>
                <w:numId w:val="5"/>
              </w:numPr>
              <w:spacing w:after="240"/>
              <w:ind w:left="317" w:hanging="317"/>
              <w:jc w:val="both"/>
              <w:rPr>
                <w:del w:id="317" w:author="Alex Robinson" w:date="2013-10-13T20:39:00Z"/>
              </w:rPr>
            </w:pPr>
            <w:del w:id="318" w:author="Alex Robinson" w:date="2013-10-13T20:39:00Z">
              <w:r w:rsidDel="00CC001E">
                <w:delText>Not very engaging/fun</w:delText>
              </w:r>
            </w:del>
          </w:p>
          <w:p w:rsidR="004C6899" w:rsidRPr="00BB45B2" w:rsidRDefault="004C6899" w:rsidP="005D2704">
            <w:pPr>
              <w:pStyle w:val="ListParagraph"/>
              <w:numPr>
                <w:ilvl w:val="0"/>
                <w:numId w:val="5"/>
              </w:numPr>
              <w:spacing w:after="240"/>
              <w:ind w:left="317" w:hanging="317"/>
              <w:jc w:val="both"/>
            </w:pPr>
            <w:del w:id="319" w:author="Alex Robinson" w:date="2013-10-13T20:39:00Z">
              <w:r w:rsidDel="00CC001E">
                <w:delText>Minimal user interaction</w:delText>
              </w:r>
            </w:del>
            <w:ins w:id="320" w:author="Alex Robinson" w:date="2013-10-13T20:39:00Z">
              <w:r w:rsidR="00CC001E">
                <w:t>l</w:t>
              </w:r>
            </w:ins>
          </w:p>
        </w:tc>
      </w:tr>
      <w:tr w:rsidR="00BB45B2" w:rsidTr="00BB45B2">
        <w:tc>
          <w:tcPr>
            <w:tcW w:w="2268" w:type="dxa"/>
          </w:tcPr>
          <w:p w:rsidR="00BB45B2" w:rsidRDefault="00923F9A" w:rsidP="005D2704">
            <w:pPr>
              <w:spacing w:after="240"/>
              <w:jc w:val="both"/>
              <w:rPr>
                <w:b/>
              </w:rPr>
            </w:pPr>
            <w:r>
              <w:rPr>
                <w:b/>
              </w:rPr>
              <w:t>“Stop Disasters!”</w:t>
            </w:r>
          </w:p>
        </w:tc>
        <w:tc>
          <w:tcPr>
            <w:tcW w:w="3543" w:type="dxa"/>
          </w:tcPr>
          <w:p w:rsidR="00CC001E" w:rsidRDefault="00CC001E" w:rsidP="00CC001E">
            <w:pPr>
              <w:pStyle w:val="ListParagraph"/>
              <w:numPr>
                <w:ilvl w:val="0"/>
                <w:numId w:val="5"/>
              </w:numPr>
              <w:spacing w:after="240"/>
              <w:ind w:left="175" w:hanging="175"/>
              <w:jc w:val="both"/>
              <w:rPr>
                <w:ins w:id="321" w:author="Alex Robinson" w:date="2013-10-13T20:40:00Z"/>
              </w:rPr>
            </w:pPr>
            <w:ins w:id="322" w:author="Alex Robinson" w:date="2013-10-13T20:40:00Z">
              <w:r>
                <w:t>Aimed at 16+ age group</w:t>
              </w:r>
            </w:ins>
          </w:p>
          <w:p w:rsidR="00CC001E" w:rsidRDefault="00CC001E" w:rsidP="00CC001E">
            <w:pPr>
              <w:pStyle w:val="ListParagraph"/>
              <w:numPr>
                <w:ilvl w:val="0"/>
                <w:numId w:val="5"/>
              </w:numPr>
              <w:spacing w:after="240"/>
              <w:ind w:left="175" w:hanging="175"/>
              <w:jc w:val="both"/>
              <w:rPr>
                <w:ins w:id="323" w:author="Alex Robinson" w:date="2013-10-13T20:40:00Z"/>
              </w:rPr>
            </w:pPr>
            <w:ins w:id="324" w:author="Alex Robinson" w:date="2013-10-13T20:40:00Z">
              <w:r>
                <w:t>Produced by the United Nations</w:t>
              </w:r>
            </w:ins>
          </w:p>
          <w:p w:rsidR="00CC001E" w:rsidRDefault="00CC001E" w:rsidP="00CC001E">
            <w:pPr>
              <w:pStyle w:val="ListParagraph"/>
              <w:numPr>
                <w:ilvl w:val="0"/>
                <w:numId w:val="5"/>
              </w:numPr>
              <w:spacing w:after="240"/>
              <w:ind w:left="175" w:hanging="175"/>
              <w:jc w:val="both"/>
              <w:rPr>
                <w:ins w:id="325" w:author="Alex Robinson" w:date="2013-10-13T20:40:00Z"/>
              </w:rPr>
            </w:pPr>
            <w:ins w:id="326" w:author="Alex Robinson" w:date="2013-10-13T20:40:00Z">
              <w:r>
                <w:t>Focused on disaster recovery</w:t>
              </w:r>
            </w:ins>
          </w:p>
          <w:p w:rsidR="00690AE2" w:rsidDel="00CC001E" w:rsidRDefault="00CC001E" w:rsidP="00CC001E">
            <w:pPr>
              <w:pStyle w:val="ListParagraph"/>
              <w:numPr>
                <w:ilvl w:val="0"/>
                <w:numId w:val="5"/>
              </w:numPr>
              <w:spacing w:after="240"/>
              <w:ind w:left="317" w:hanging="317"/>
              <w:jc w:val="both"/>
              <w:rPr>
                <w:del w:id="327" w:author="Alex Robinson" w:date="2013-10-13T20:40:00Z"/>
              </w:rPr>
            </w:pPr>
            <w:ins w:id="328" w:author="Alex Robinson" w:date="2013-10-13T20:40:00Z">
              <w:r>
                <w:t>Shows the impact of disasters</w:t>
              </w:r>
            </w:ins>
            <w:del w:id="329" w:author="Alex Robinson" w:date="2013-10-13T20:40:00Z">
              <w:r w:rsidR="00690AE2" w:rsidDel="00CC001E">
                <w:delText>Focused on disaster prevention</w:delText>
              </w:r>
            </w:del>
          </w:p>
          <w:p w:rsidR="00BB45B2" w:rsidRDefault="002B3D4F" w:rsidP="005D2704">
            <w:pPr>
              <w:pStyle w:val="ListParagraph"/>
              <w:numPr>
                <w:ilvl w:val="0"/>
                <w:numId w:val="5"/>
              </w:numPr>
              <w:spacing w:after="240"/>
              <w:ind w:left="317" w:hanging="317"/>
              <w:jc w:val="both"/>
            </w:pPr>
            <w:del w:id="330" w:author="Alex Robinson" w:date="2013-10-13T20:40:00Z">
              <w:r w:rsidDel="00CC001E">
                <w:delText>Shows the impact of disasters</w:delText>
              </w:r>
            </w:del>
          </w:p>
        </w:tc>
        <w:tc>
          <w:tcPr>
            <w:tcW w:w="2977" w:type="dxa"/>
          </w:tcPr>
          <w:p w:rsidR="00CC001E" w:rsidRDefault="00CC001E" w:rsidP="00CC001E">
            <w:pPr>
              <w:pStyle w:val="ListParagraph"/>
              <w:numPr>
                <w:ilvl w:val="0"/>
                <w:numId w:val="5"/>
              </w:numPr>
              <w:spacing w:after="240"/>
              <w:ind w:left="175" w:hanging="175"/>
              <w:jc w:val="both"/>
              <w:rPr>
                <w:ins w:id="331" w:author="Alex Robinson" w:date="2013-10-13T20:40:00Z"/>
              </w:rPr>
            </w:pPr>
            <w:ins w:id="332" w:author="Alex Robinson" w:date="2013-10-13T20:40:00Z">
              <w:r>
                <w:t>Engaging and sophisticated</w:t>
              </w:r>
            </w:ins>
          </w:p>
          <w:p w:rsidR="00CC001E" w:rsidRDefault="00CC001E" w:rsidP="00CC001E">
            <w:pPr>
              <w:pStyle w:val="ListParagraph"/>
              <w:numPr>
                <w:ilvl w:val="0"/>
                <w:numId w:val="5"/>
              </w:numPr>
              <w:spacing w:after="240"/>
              <w:ind w:left="175" w:hanging="175"/>
              <w:jc w:val="both"/>
              <w:rPr>
                <w:ins w:id="333" w:author="Alex Robinson" w:date="2013-10-13T20:40:00Z"/>
              </w:rPr>
            </w:pPr>
            <w:ins w:id="334" w:author="Alex Robinson" w:date="2013-10-13T20:40:00Z">
              <w:r>
                <w:t>Good level of user interaction</w:t>
              </w:r>
            </w:ins>
          </w:p>
          <w:p w:rsidR="00CC001E" w:rsidRDefault="00CC001E" w:rsidP="00CC001E">
            <w:pPr>
              <w:pStyle w:val="ListParagraph"/>
              <w:numPr>
                <w:ilvl w:val="0"/>
                <w:numId w:val="5"/>
              </w:numPr>
              <w:spacing w:after="240"/>
              <w:ind w:left="175" w:hanging="175"/>
              <w:jc w:val="both"/>
              <w:rPr>
                <w:ins w:id="335" w:author="Alex Robinson" w:date="2013-10-13T20:40:00Z"/>
              </w:rPr>
            </w:pPr>
            <w:ins w:id="336" w:author="Alex Robinson" w:date="2013-10-13T20:40:00Z">
              <w:r>
                <w:t>Good information and links</w:t>
              </w:r>
            </w:ins>
          </w:p>
          <w:p w:rsidR="00690AE2" w:rsidDel="00CC001E" w:rsidRDefault="00CC001E" w:rsidP="00CC001E">
            <w:pPr>
              <w:pStyle w:val="ListParagraph"/>
              <w:numPr>
                <w:ilvl w:val="0"/>
                <w:numId w:val="5"/>
              </w:numPr>
              <w:spacing w:after="240"/>
              <w:ind w:left="317" w:hanging="317"/>
              <w:jc w:val="both"/>
              <w:rPr>
                <w:del w:id="337" w:author="Alex Robinson" w:date="2013-10-13T20:40:00Z"/>
              </w:rPr>
            </w:pPr>
            <w:ins w:id="338" w:author="Alex Robinson" w:date="2013-10-13T20:40:00Z">
              <w:r>
                <w:t>Not relevant to evolution</w:t>
              </w:r>
            </w:ins>
            <w:del w:id="339" w:author="Alex Robinson" w:date="2013-10-13T20:40:00Z">
              <w:r w:rsidR="00690AE2" w:rsidDel="00CC001E">
                <w:delText>Engaging</w:delText>
              </w:r>
            </w:del>
          </w:p>
          <w:p w:rsidR="00690AE2" w:rsidDel="00CC001E" w:rsidRDefault="00690AE2" w:rsidP="005D2704">
            <w:pPr>
              <w:pStyle w:val="ListParagraph"/>
              <w:numPr>
                <w:ilvl w:val="0"/>
                <w:numId w:val="5"/>
              </w:numPr>
              <w:spacing w:after="240"/>
              <w:ind w:left="317" w:hanging="317"/>
              <w:jc w:val="both"/>
              <w:rPr>
                <w:del w:id="340" w:author="Alex Robinson" w:date="2013-10-13T20:40:00Z"/>
              </w:rPr>
            </w:pPr>
            <w:del w:id="341" w:author="Alex Robinson" w:date="2013-10-13T20:40:00Z">
              <w:r w:rsidDel="00CC001E">
                <w:delText>Good level of user interaction</w:delText>
              </w:r>
            </w:del>
          </w:p>
          <w:p w:rsidR="00690AE2" w:rsidDel="00CC001E" w:rsidRDefault="00690AE2" w:rsidP="005D2704">
            <w:pPr>
              <w:pStyle w:val="ListParagraph"/>
              <w:numPr>
                <w:ilvl w:val="0"/>
                <w:numId w:val="5"/>
              </w:numPr>
              <w:spacing w:after="240"/>
              <w:ind w:left="317" w:hanging="317"/>
              <w:jc w:val="both"/>
              <w:rPr>
                <w:del w:id="342" w:author="Alex Robinson" w:date="2013-10-13T20:40:00Z"/>
              </w:rPr>
            </w:pPr>
            <w:del w:id="343" w:author="Alex Robinson" w:date="2013-10-13T20:40:00Z">
              <w:r w:rsidDel="00CC001E">
                <w:delText>Good information and links</w:delText>
              </w:r>
            </w:del>
          </w:p>
          <w:p w:rsidR="0078120B" w:rsidRDefault="0078120B" w:rsidP="005D2704">
            <w:pPr>
              <w:pStyle w:val="ListParagraph"/>
              <w:numPr>
                <w:ilvl w:val="0"/>
                <w:numId w:val="5"/>
              </w:numPr>
              <w:spacing w:after="240"/>
              <w:ind w:left="317" w:hanging="317"/>
              <w:jc w:val="both"/>
            </w:pPr>
            <w:del w:id="344" w:author="Alex Robinson" w:date="2013-10-13T20:40:00Z">
              <w:r w:rsidDel="00CC001E">
                <w:delText>Encourages further learning</w:delText>
              </w:r>
            </w:del>
          </w:p>
        </w:tc>
      </w:tr>
      <w:tr w:rsidR="00923F9A" w:rsidTr="00BB45B2">
        <w:tc>
          <w:tcPr>
            <w:tcW w:w="2268" w:type="dxa"/>
          </w:tcPr>
          <w:p w:rsidR="00923F9A" w:rsidRPr="00923F9A" w:rsidRDefault="00923F9A" w:rsidP="005D2704">
            <w:pPr>
              <w:spacing w:after="240"/>
              <w:jc w:val="both"/>
            </w:pPr>
            <w:r w:rsidRPr="00923F9A">
              <w:rPr>
                <w:highlight w:val="yellow"/>
              </w:rPr>
              <w:t>More to be added</w:t>
            </w:r>
          </w:p>
        </w:tc>
        <w:tc>
          <w:tcPr>
            <w:tcW w:w="3543" w:type="dxa"/>
          </w:tcPr>
          <w:p w:rsidR="00923F9A" w:rsidRDefault="00923F9A" w:rsidP="005D2704">
            <w:pPr>
              <w:pStyle w:val="ListParagraph"/>
              <w:numPr>
                <w:ilvl w:val="0"/>
                <w:numId w:val="5"/>
              </w:numPr>
              <w:spacing w:after="240"/>
              <w:ind w:left="317" w:hanging="317"/>
              <w:jc w:val="both"/>
            </w:pPr>
          </w:p>
        </w:tc>
        <w:tc>
          <w:tcPr>
            <w:tcW w:w="2977" w:type="dxa"/>
          </w:tcPr>
          <w:p w:rsidR="00923F9A" w:rsidRDefault="00923F9A" w:rsidP="005D2704">
            <w:pPr>
              <w:pStyle w:val="ListParagraph"/>
              <w:numPr>
                <w:ilvl w:val="0"/>
                <w:numId w:val="5"/>
              </w:numPr>
              <w:spacing w:after="240"/>
              <w:ind w:left="317" w:hanging="317"/>
              <w:jc w:val="both"/>
            </w:pPr>
          </w:p>
        </w:tc>
      </w:tr>
    </w:tbl>
    <w:p w:rsidR="00E679FF" w:rsidRDefault="00E679FF" w:rsidP="005D2704">
      <w:pPr>
        <w:spacing w:after="240"/>
        <w:jc w:val="both"/>
      </w:pPr>
    </w:p>
    <w:p w:rsidR="00CC001E" w:rsidRDefault="00CC001E" w:rsidP="00CC001E">
      <w:pPr>
        <w:spacing w:after="240"/>
        <w:jc w:val="both"/>
        <w:rPr>
          <w:ins w:id="345" w:author="Alex Robinson" w:date="2013-10-13T20:41:00Z"/>
        </w:rPr>
      </w:pPr>
      <w:ins w:id="346" w:author="Alex Robinson" w:date="2013-10-13T20:41:00Z">
        <w:r>
          <w:lastRenderedPageBreak/>
          <w:t xml:space="preserve">The tool </w:t>
        </w:r>
        <w:r w:rsidRPr="00690AE2">
          <w:t>“Who Wants to Live a Million Years?”</w:t>
        </w:r>
        <w:r>
          <w:t xml:space="preserve"> (</w:t>
        </w:r>
        <w:r>
          <w:fldChar w:fldCharType="begin"/>
        </w:r>
        <w:r>
          <w:instrText xml:space="preserve"> HYPERLINK "http://science.discovery.com/games-and-interactives/charles-darwin-game.htm" </w:instrText>
        </w:r>
        <w:r>
          <w:fldChar w:fldCharType="separate"/>
        </w:r>
        <w:r>
          <w:rPr>
            <w:rStyle w:val="Hyperlink"/>
          </w:rPr>
          <w:t>http://science.discovery.com/games-and-interactives/charles-darwin-game.htm</w:t>
        </w:r>
        <w:r>
          <w:rPr>
            <w:rStyle w:val="Hyperlink"/>
          </w:rPr>
          <w:fldChar w:fldCharType="end"/>
        </w:r>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ins>
    </w:p>
    <w:p w:rsidR="00CC001E" w:rsidRDefault="00CC001E" w:rsidP="00CC001E">
      <w:pPr>
        <w:spacing w:after="240"/>
        <w:jc w:val="both"/>
        <w:rPr>
          <w:ins w:id="347" w:author="Alex Robinson" w:date="2013-10-13T20:41:00Z"/>
        </w:rPr>
      </w:pPr>
      <w:ins w:id="348" w:author="Alex Robinson" w:date="2013-10-13T20:41:00Z">
        <w:r>
          <w:t>The tool contains a learning section (‘Learn about Evolution’) and a simulation section (‘Play the Survival Game’). The learning section shows the user both text and pictures in a fun, animated way to help engage users. The simulation section proceeds as follows:</w:t>
        </w:r>
      </w:ins>
    </w:p>
    <w:p w:rsidR="00CC001E" w:rsidRPr="00E402E4" w:rsidRDefault="00CC001E" w:rsidP="00CC001E">
      <w:pPr>
        <w:pStyle w:val="ListParagraph"/>
        <w:numPr>
          <w:ilvl w:val="0"/>
          <w:numId w:val="5"/>
        </w:numPr>
        <w:spacing w:after="240"/>
        <w:ind w:left="567" w:hanging="283"/>
        <w:jc w:val="both"/>
        <w:rPr>
          <w:ins w:id="349" w:author="Alex Robinson" w:date="2013-10-13T20:41:00Z"/>
        </w:rPr>
      </w:pPr>
      <w:ins w:id="350" w:author="Alex Robinson" w:date="2013-10-13T20:41:00Z">
        <w:r w:rsidRPr="00E402E4">
          <w:t xml:space="preserve">It asks the user to choose a starting population </w:t>
        </w:r>
        <w:r>
          <w:t>and select variations within the population</w:t>
        </w:r>
        <w:r w:rsidRPr="00E402E4">
          <w:t>.</w:t>
        </w:r>
      </w:ins>
    </w:p>
    <w:p w:rsidR="00CC001E" w:rsidRPr="00E402E4" w:rsidRDefault="00CC001E" w:rsidP="00CC001E">
      <w:pPr>
        <w:pStyle w:val="ListParagraph"/>
        <w:numPr>
          <w:ilvl w:val="0"/>
          <w:numId w:val="5"/>
        </w:numPr>
        <w:spacing w:after="240"/>
        <w:ind w:left="567" w:hanging="283"/>
        <w:jc w:val="both"/>
        <w:rPr>
          <w:ins w:id="351" w:author="Alex Robinson" w:date="2013-10-13T20:41:00Z"/>
        </w:rPr>
      </w:pPr>
      <w:ins w:id="352" w:author="Alex Robinson" w:date="2013-10-13T20:41:00Z">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ins>
    </w:p>
    <w:p w:rsidR="00CC001E" w:rsidRPr="00E402E4" w:rsidRDefault="00CC001E" w:rsidP="00CC001E">
      <w:pPr>
        <w:pStyle w:val="ListParagraph"/>
        <w:numPr>
          <w:ilvl w:val="0"/>
          <w:numId w:val="5"/>
        </w:numPr>
        <w:spacing w:after="240"/>
        <w:ind w:left="567" w:hanging="283"/>
        <w:jc w:val="both"/>
        <w:rPr>
          <w:ins w:id="353" w:author="Alex Robinson" w:date="2013-10-13T20:41:00Z"/>
        </w:rPr>
      </w:pPr>
      <w:ins w:id="354" w:author="Alex Robinson" w:date="2013-10-13T20:41:00Z">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ins>
    </w:p>
    <w:p w:rsidR="00CC001E" w:rsidRPr="00E402E4" w:rsidRDefault="00CC001E" w:rsidP="00CC001E">
      <w:pPr>
        <w:pStyle w:val="ListParagraph"/>
        <w:numPr>
          <w:ilvl w:val="0"/>
          <w:numId w:val="5"/>
        </w:numPr>
        <w:spacing w:after="240"/>
        <w:ind w:left="567" w:hanging="283"/>
        <w:jc w:val="both"/>
        <w:rPr>
          <w:ins w:id="355" w:author="Alex Robinson" w:date="2013-10-13T20:41:00Z"/>
        </w:rPr>
      </w:pPr>
      <w:ins w:id="356" w:author="Alex Robinson" w:date="2013-10-13T20:41:00Z">
        <w:r w:rsidRPr="00E402E4">
          <w:t>The simulation takes about 2 minutes to complete</w:t>
        </w:r>
        <w:r>
          <w:t xml:space="preserve"> each time, with users expected to run several simulations</w:t>
        </w:r>
        <w:r w:rsidRPr="00E402E4">
          <w:t>.</w:t>
        </w:r>
      </w:ins>
    </w:p>
    <w:p w:rsidR="00CC001E" w:rsidRDefault="00CC001E" w:rsidP="00CC001E">
      <w:pPr>
        <w:spacing w:after="240"/>
        <w:jc w:val="both"/>
        <w:rPr>
          <w:ins w:id="357" w:author="Alex Robinson" w:date="2013-10-13T20:41:00Z"/>
        </w:rPr>
      </w:pPr>
      <w:ins w:id="358" w:author="Alex Robinson" w:date="2013-10-13T20:41:00Z">
        <w:r>
          <w:t>A number of criticisms of this tool can be made:</w:t>
        </w:r>
      </w:ins>
    </w:p>
    <w:p w:rsidR="00CC001E" w:rsidRDefault="00CC001E" w:rsidP="00CC001E">
      <w:pPr>
        <w:pStyle w:val="ListParagraph"/>
        <w:numPr>
          <w:ilvl w:val="0"/>
          <w:numId w:val="16"/>
        </w:numPr>
        <w:spacing w:after="240"/>
        <w:ind w:left="567" w:hanging="283"/>
        <w:jc w:val="both"/>
        <w:rPr>
          <w:ins w:id="359" w:author="Alex Robinson" w:date="2013-10-13T20:41:00Z"/>
        </w:rPr>
      </w:pPr>
      <w:ins w:id="360" w:author="Alex Robinson" w:date="2013-10-13T20:41:00Z">
        <w:r>
          <w:t xml:space="preserve">The simulation gives a misleading representation of natural selection as it presents mutations as a non-random event (as selected by the user) while in reality they are totally random and cannot be chosen. </w:t>
        </w:r>
      </w:ins>
    </w:p>
    <w:p w:rsidR="00CC001E" w:rsidRDefault="00CC001E" w:rsidP="00CC001E">
      <w:pPr>
        <w:pStyle w:val="ListParagraph"/>
        <w:numPr>
          <w:ilvl w:val="0"/>
          <w:numId w:val="16"/>
        </w:numPr>
        <w:spacing w:after="240"/>
        <w:ind w:left="567" w:hanging="283"/>
        <w:jc w:val="both"/>
        <w:rPr>
          <w:ins w:id="361" w:author="Alex Robinson" w:date="2013-10-13T20:41:00Z"/>
        </w:rPr>
      </w:pPr>
      <w:ins w:id="362" w:author="Alex Robinson" w:date="2013-10-13T20:41:00Z">
        <w:r>
          <w:t>It is not clear what the different mutations are - different versions of an animal are shown in crude terms (e.g. one has longer fur, another has a longer body).</w:t>
        </w:r>
      </w:ins>
    </w:p>
    <w:p w:rsidR="00CC001E" w:rsidRDefault="00CC001E" w:rsidP="00CC001E">
      <w:pPr>
        <w:pStyle w:val="ListParagraph"/>
        <w:numPr>
          <w:ilvl w:val="0"/>
          <w:numId w:val="16"/>
        </w:numPr>
        <w:spacing w:after="240"/>
        <w:ind w:left="567" w:hanging="283"/>
        <w:jc w:val="both"/>
        <w:rPr>
          <w:ins w:id="363" w:author="Alex Robinson" w:date="2013-10-13T20:41:00Z"/>
        </w:rPr>
      </w:pPr>
      <w:ins w:id="364" w:author="Alex Robinson" w:date="2013-10-13T20:41:00Z">
        <w:r>
          <w:t>The results of a change in environment are simply presented – there is no explanation why the different versions are increasing or decreasing in number</w:t>
        </w:r>
      </w:ins>
    </w:p>
    <w:p w:rsidR="00CC001E" w:rsidRDefault="00CC001E" w:rsidP="00CC001E">
      <w:pPr>
        <w:pStyle w:val="ListParagraph"/>
        <w:numPr>
          <w:ilvl w:val="0"/>
          <w:numId w:val="16"/>
        </w:numPr>
        <w:spacing w:after="240"/>
        <w:ind w:left="567" w:hanging="283"/>
        <w:jc w:val="both"/>
        <w:rPr>
          <w:ins w:id="365" w:author="Alex Robinson" w:date="2013-10-13T20:41:00Z"/>
        </w:rPr>
      </w:pPr>
      <w:ins w:id="366" w:author="Alex Robinson" w:date="2013-10-13T20:41:00Z">
        <w:r>
          <w:t>The simulation is also not very engaging; there is minimal user interaction (which does not make it fun) with just a few clicks from start to finish.</w:t>
        </w:r>
      </w:ins>
    </w:p>
    <w:p w:rsidR="00CC001E" w:rsidRDefault="00CC001E" w:rsidP="00CC001E">
      <w:pPr>
        <w:pStyle w:val="ListParagraph"/>
        <w:numPr>
          <w:ilvl w:val="0"/>
          <w:numId w:val="16"/>
        </w:numPr>
        <w:spacing w:after="240"/>
        <w:ind w:left="567" w:hanging="283"/>
        <w:jc w:val="both"/>
        <w:rPr>
          <w:ins w:id="367" w:author="Alex Robinson" w:date="2013-10-13T20:41:00Z"/>
        </w:rPr>
      </w:pPr>
      <w:ins w:id="368" w:author="Alex Robinson" w:date="2013-10-13T20:41:00Z">
        <w:r>
          <w:t>Overall, the tool is aimed at young children to provide some ‘fun’ but it provides only a very crude view of evolution.</w:t>
        </w:r>
      </w:ins>
    </w:p>
    <w:p w:rsidR="00CC001E" w:rsidRDefault="00CC001E" w:rsidP="00CC001E">
      <w:pPr>
        <w:spacing w:after="240"/>
        <w:jc w:val="both"/>
        <w:rPr>
          <w:ins w:id="369" w:author="Alex Robinson" w:date="2013-10-13T20:41:00Z"/>
        </w:rPr>
      </w:pPr>
      <w:ins w:id="370" w:author="Alex Robinson" w:date="2013-10-13T20:41:00Z">
        <w:r>
          <w:t xml:space="preserve">Another example of a flash-based web application based in flash is </w:t>
        </w:r>
        <w:r w:rsidRPr="00B9179E">
          <w:t>“Stop Disasters!”</w:t>
        </w:r>
        <w:r>
          <w:t xml:space="preserve"> (</w:t>
        </w:r>
        <w:r>
          <w:fldChar w:fldCharType="begin"/>
        </w:r>
        <w:r>
          <w:instrText xml:space="preserve"> HYPERLINK "http://www.stopdisastersgame.org/" </w:instrText>
        </w:r>
        <w:r>
          <w:fldChar w:fldCharType="separate"/>
        </w:r>
        <w:r>
          <w:rPr>
            <w:rStyle w:val="Hyperlink"/>
          </w:rPr>
          <w:t>http://www.stopdisastersgame.org</w:t>
        </w:r>
        <w:r>
          <w:rPr>
            <w:rStyle w:val="Hyperlink"/>
          </w:rPr>
          <w:fldChar w:fldCharType="end"/>
        </w:r>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ins>
    </w:p>
    <w:p w:rsidR="00CC001E" w:rsidRDefault="00CC001E" w:rsidP="00CC001E">
      <w:pPr>
        <w:spacing w:after="240"/>
        <w:jc w:val="both"/>
        <w:rPr>
          <w:ins w:id="371" w:author="Alex Robinson" w:date="2013-10-13T20:41:00Z"/>
        </w:rPr>
      </w:pPr>
      <w:ins w:id="372" w:author="Alex Robinson" w:date="2013-10-13T20:41:00Z">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ins>
    </w:p>
    <w:p w:rsidR="00CC001E" w:rsidRDefault="00CC001E" w:rsidP="00CC001E">
      <w:pPr>
        <w:pStyle w:val="ListParagraph"/>
        <w:numPr>
          <w:ilvl w:val="0"/>
          <w:numId w:val="17"/>
        </w:numPr>
        <w:spacing w:after="240"/>
        <w:ind w:left="567" w:hanging="283"/>
        <w:jc w:val="both"/>
        <w:rPr>
          <w:ins w:id="373" w:author="Alex Robinson" w:date="2013-10-13T20:41:00Z"/>
        </w:rPr>
      </w:pPr>
      <w:ins w:id="374" w:author="Alex Robinson" w:date="2013-10-13T20:41:00Z">
        <w:r>
          <w:t>The user selects a scenario e.g. ‘Coastal Village – tsunami’, and difficulty level (which is generated by the level of detail of the maps used).</w:t>
        </w:r>
      </w:ins>
    </w:p>
    <w:p w:rsidR="00CC001E" w:rsidRDefault="00CC001E" w:rsidP="00CC001E">
      <w:pPr>
        <w:pStyle w:val="ListParagraph"/>
        <w:numPr>
          <w:ilvl w:val="0"/>
          <w:numId w:val="17"/>
        </w:numPr>
        <w:spacing w:after="240"/>
        <w:ind w:left="567" w:hanging="283"/>
        <w:jc w:val="both"/>
        <w:rPr>
          <w:ins w:id="375" w:author="Alex Robinson" w:date="2013-10-13T20:41:00Z"/>
        </w:rPr>
      </w:pPr>
      <w:ins w:id="376" w:author="Alex Robinson" w:date="2013-10-13T20:41:00Z">
        <w:r>
          <w:lastRenderedPageBreak/>
          <w:t>A disaster occurs and the user is given a mission e.g. ‘construct accommodation for 400 people with a budget of $35,000).</w:t>
        </w:r>
      </w:ins>
    </w:p>
    <w:p w:rsidR="00CC001E" w:rsidRDefault="00CC001E" w:rsidP="00CC001E">
      <w:pPr>
        <w:pStyle w:val="ListParagraph"/>
        <w:numPr>
          <w:ilvl w:val="0"/>
          <w:numId w:val="17"/>
        </w:numPr>
        <w:spacing w:after="240"/>
        <w:ind w:left="567" w:hanging="283"/>
        <w:jc w:val="both"/>
        <w:rPr>
          <w:ins w:id="377" w:author="Alex Robinson" w:date="2013-10-13T20:41:00Z"/>
        </w:rPr>
      </w:pPr>
      <w:ins w:id="378" w:author="Alex Robinson" w:date="2013-10-13T20:41:00Z">
        <w:r>
          <w:t>The user then spends the budget to purchase various materials.</w:t>
        </w:r>
      </w:ins>
    </w:p>
    <w:p w:rsidR="00CC001E" w:rsidRDefault="00CC001E" w:rsidP="00CC001E">
      <w:pPr>
        <w:pStyle w:val="ListParagraph"/>
        <w:numPr>
          <w:ilvl w:val="0"/>
          <w:numId w:val="17"/>
        </w:numPr>
        <w:spacing w:after="240"/>
        <w:ind w:left="567" w:hanging="283"/>
        <w:jc w:val="both"/>
        <w:rPr>
          <w:ins w:id="379" w:author="Alex Robinson" w:date="2013-10-13T20:41:00Z"/>
        </w:rPr>
      </w:pPr>
      <w:ins w:id="380" w:author="Alex Robinson" w:date="2013-10-13T20:41:00Z">
        <w:r>
          <w:t>A score is shown e.g. number of population successfully housed.</w:t>
        </w:r>
      </w:ins>
    </w:p>
    <w:p w:rsidR="00CC001E" w:rsidRPr="005B40D3" w:rsidRDefault="00CC001E" w:rsidP="00CC001E">
      <w:pPr>
        <w:pStyle w:val="ListParagraph"/>
        <w:numPr>
          <w:ilvl w:val="0"/>
          <w:numId w:val="17"/>
        </w:numPr>
        <w:spacing w:after="240"/>
        <w:ind w:left="567" w:hanging="283"/>
        <w:jc w:val="both"/>
        <w:rPr>
          <w:ins w:id="381" w:author="Alex Robinson" w:date="2013-10-13T20:41:00Z"/>
        </w:rPr>
      </w:pPr>
      <w:ins w:id="382" w:author="Alex Robinson" w:date="2013-10-13T20:41:00Z">
        <w:r w:rsidRPr="005B40D3">
          <w:t>The simulation takes about 10 minutes to run, depending on the choices made by the user.</w:t>
        </w:r>
      </w:ins>
    </w:p>
    <w:p w:rsidR="00CC001E" w:rsidRDefault="00CC001E" w:rsidP="00CC001E">
      <w:pPr>
        <w:spacing w:after="240"/>
        <w:jc w:val="both"/>
        <w:rPr>
          <w:ins w:id="383" w:author="Alex Robinson" w:date="2013-10-13T20:41:00Z"/>
        </w:rPr>
      </w:pPr>
      <w:ins w:id="384" w:author="Alex Robinson" w:date="2013-10-13T20:41:00Z">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ins>
    </w:p>
    <w:p w:rsidR="00CC001E" w:rsidRDefault="00CC001E" w:rsidP="00CC001E">
      <w:pPr>
        <w:spacing w:after="240"/>
        <w:jc w:val="both"/>
        <w:rPr>
          <w:ins w:id="385" w:author="Alex Robinson" w:date="2013-10-13T20:41:00Z"/>
        </w:rPr>
      </w:pPr>
      <w:ins w:id="386" w:author="Alex Robinson" w:date="2013-10-13T20:41:00Z">
        <w:r w:rsidRPr="00CA6961">
          <w:t>More examples to be added</w:t>
        </w:r>
      </w:ins>
    </w:p>
    <w:p w:rsidR="00BB45B2" w:rsidDel="00CC001E" w:rsidRDefault="00CC001E" w:rsidP="005D2704">
      <w:pPr>
        <w:spacing w:after="240"/>
        <w:jc w:val="both"/>
        <w:rPr>
          <w:del w:id="387" w:author="Alex Robinson" w:date="2013-10-13T20:41:00Z"/>
        </w:rPr>
      </w:pPr>
      <w:ins w:id="388" w:author="Alex Robinson" w:date="2013-10-13T20:41:00Z">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ins>
      <w:del w:id="389" w:author="Alex Robinson" w:date="2013-10-13T20:41:00Z">
        <w:r w:rsidR="00F44863" w:rsidDel="00CC001E">
          <w:delText xml:space="preserve">The tool </w:delText>
        </w:r>
        <w:r w:rsidR="00F44863" w:rsidRPr="00690AE2" w:rsidDel="00CC001E">
          <w:delText>“</w:delText>
        </w:r>
        <w:r w:rsidR="00A46101" w:rsidRPr="00690AE2" w:rsidDel="00CC001E">
          <w:delText xml:space="preserve">Who Wants </w:delText>
        </w:r>
        <w:r w:rsidR="00C57CB2" w:rsidRPr="00690AE2" w:rsidDel="00CC001E">
          <w:delText>to Live a</w:delText>
        </w:r>
        <w:r w:rsidR="00F44863" w:rsidRPr="00690AE2" w:rsidDel="00CC001E">
          <w:delText xml:space="preserve"> Million Years?”</w:delText>
        </w:r>
        <w:r w:rsidR="00F44863" w:rsidDel="00CC001E">
          <w:delText xml:space="preserve"> (</w:delText>
        </w:r>
        <w:r w:rsidDel="00CC001E">
          <w:fldChar w:fldCharType="begin"/>
        </w:r>
        <w:r w:rsidDel="00CC001E">
          <w:delInstrText xml:space="preserve"> HYPERLINK "http://science.discovery.com/games-and-interactives/charles-darwin-game.htm" </w:delInstrText>
        </w:r>
        <w:r w:rsidDel="00CC001E">
          <w:fldChar w:fldCharType="separate"/>
        </w:r>
        <w:r w:rsidR="00F44863" w:rsidDel="00CC001E">
          <w:rPr>
            <w:rStyle w:val="Hyperlink"/>
          </w:rPr>
          <w:delText>http://science.discovery.com/games-and-interactives/charles-darwin-game.htm</w:delText>
        </w:r>
        <w:r w:rsidDel="00CC001E">
          <w:rPr>
            <w:rStyle w:val="Hyperlink"/>
          </w:rPr>
          <w:fldChar w:fldCharType="end"/>
        </w:r>
        <w:r w:rsidR="00F44863" w:rsidDel="00CC001E">
          <w:delText xml:space="preserve">) is an example of </w:delText>
        </w:r>
        <w:r w:rsidR="006E38F8" w:rsidDel="00CC001E">
          <w:delText>an independent</w:delText>
        </w:r>
        <w:r w:rsidR="00F44863" w:rsidDel="00CC001E">
          <w:delText xml:space="preserve"> learning tool to help teach the concept of </w:delText>
        </w:r>
        <w:r w:rsidR="001B77AE" w:rsidDel="00CC001E">
          <w:delText>evolution</w:delText>
        </w:r>
        <w:r w:rsidR="00F44863" w:rsidDel="00CC001E">
          <w:delText>.</w:delText>
        </w:r>
        <w:r w:rsidR="00727931" w:rsidDel="00CC001E">
          <w:delText xml:space="preserve"> </w:delText>
        </w:r>
        <w:r w:rsidR="00C57CB2" w:rsidDel="00CC001E">
          <w:delText>It is a flash based web application aimed at teaching the basic concepts of evolution by demonstration.</w:delText>
        </w:r>
        <w:r w:rsidR="00727931" w:rsidDel="00CC001E">
          <w:delText xml:space="preserve"> </w:delText>
        </w:r>
        <w:r w:rsidR="00F44863" w:rsidDel="00CC001E">
          <w:delText>The tool contains a learning section and a simulation section.</w:delText>
        </w:r>
        <w:r w:rsidR="00727931" w:rsidDel="00CC001E">
          <w:delText xml:space="preserve"> </w:delText>
        </w:r>
        <w:r w:rsidR="001B77AE" w:rsidDel="00CC001E">
          <w:delText>T</w:delText>
        </w:r>
        <w:r w:rsidR="00F44863" w:rsidDel="00CC001E">
          <w:delText>he learning section shows the user both text and pictures in a fun</w:delText>
        </w:r>
        <w:r w:rsidR="00BB45B2" w:rsidDel="00CC001E">
          <w:delText>,</w:delText>
        </w:r>
        <w:r w:rsidR="00F44863" w:rsidDel="00CC001E">
          <w:delText xml:space="preserve"> </w:delText>
        </w:r>
        <w:r w:rsidR="00C57CB2" w:rsidDel="00CC001E">
          <w:delText>animated way to help engage users</w:delText>
        </w:r>
        <w:r w:rsidR="00F44863" w:rsidDel="00CC001E">
          <w:delText>.</w:delText>
        </w:r>
        <w:r w:rsidR="00727931" w:rsidDel="00CC001E">
          <w:delText xml:space="preserve"> </w:delText>
        </w:r>
        <w:r w:rsidR="00F44863" w:rsidDel="00CC001E">
          <w:delText xml:space="preserve">The simulation section allows the user to choose a starting population and then </w:delText>
        </w:r>
        <w:r w:rsidR="005B4786" w:rsidDel="00CC001E">
          <w:delText>demonstrates</w:delText>
        </w:r>
        <w:r w:rsidR="00F44863" w:rsidDel="00CC001E">
          <w:delText xml:space="preserve"> a change in environment (new predator, </w:delText>
        </w:r>
        <w:r w:rsidR="005B4786" w:rsidDel="00CC001E">
          <w:delText>natural disaster</w:delText>
        </w:r>
        <w:r w:rsidR="00F44863" w:rsidDel="00CC001E">
          <w:delText xml:space="preserve">) </w:delText>
        </w:r>
        <w:r w:rsidR="005B4786" w:rsidDel="00CC001E">
          <w:delText>to show how only those best suited to the new environment will survive and reproduce while the others will not.</w:delText>
        </w:r>
        <w:r w:rsidR="00727931" w:rsidDel="00CC001E">
          <w:delText xml:space="preserve"> </w:delText>
        </w:r>
        <w:r w:rsidR="00923F9A" w:rsidRPr="00923F9A" w:rsidDel="00CC001E">
          <w:rPr>
            <w:highlight w:val="yellow"/>
          </w:rPr>
          <w:delText>The simulat</w:delText>
        </w:r>
        <w:r w:rsidR="00D914D8" w:rsidDel="00CC001E">
          <w:rPr>
            <w:highlight w:val="yellow"/>
          </w:rPr>
          <w:delText>ion takes x minutes to complete</w:delText>
        </w:r>
        <w:r w:rsidR="00D914D8" w:rsidDel="00CC001E">
          <w:delText xml:space="preserve"> and involves …..</w:delText>
        </w:r>
      </w:del>
    </w:p>
    <w:p w:rsidR="00882E5A" w:rsidDel="00CC001E" w:rsidRDefault="00923F9A" w:rsidP="005D2704">
      <w:pPr>
        <w:spacing w:after="240"/>
        <w:jc w:val="both"/>
        <w:rPr>
          <w:del w:id="390" w:author="Alex Robinson" w:date="2013-10-13T20:41:00Z"/>
        </w:rPr>
      </w:pPr>
      <w:del w:id="391" w:author="Alex Robinson" w:date="2013-10-13T20:41:00Z">
        <w:r w:rsidDel="00CC001E">
          <w:delText>T</w:delText>
        </w:r>
        <w:r w:rsidR="005B4786" w:rsidDel="00CC001E">
          <w:delText xml:space="preserve">he simulation gives a </w:delText>
        </w:r>
        <w:r w:rsidR="004C6899" w:rsidDel="00CC001E">
          <w:delText>misleading</w:delText>
        </w:r>
        <w:r w:rsidR="005B4786" w:rsidDel="00CC001E">
          <w:delText xml:space="preserve"> representation of </w:delText>
        </w:r>
        <w:r w:rsidR="004C6899" w:rsidDel="00CC001E">
          <w:delText>natural selection</w:delText>
        </w:r>
        <w:r w:rsidR="005B4786" w:rsidDel="00CC001E">
          <w:delText xml:space="preserve"> as it presents mutations as a non-random event (</w:delText>
        </w:r>
        <w:r w:rsidR="004C6899" w:rsidDel="00CC001E">
          <w:delText xml:space="preserve">as </w:delText>
        </w:r>
        <w:r w:rsidR="005B4786" w:rsidDel="00CC001E">
          <w:delText>user driven while in reality they are totally random and cannot be chosen).</w:delText>
        </w:r>
        <w:r w:rsidR="00727931" w:rsidDel="00CC001E">
          <w:delText xml:space="preserve"> </w:delText>
        </w:r>
        <w:r w:rsidR="004C6899" w:rsidDel="00CC001E">
          <w:delText>T</w:delText>
        </w:r>
        <w:r w:rsidR="005B4786" w:rsidDel="00CC001E">
          <w:delText xml:space="preserve">he simulation is </w:delText>
        </w:r>
        <w:r w:rsidR="004C6899" w:rsidDel="00CC001E">
          <w:delText xml:space="preserve">also not very engaging, there is minimal user interaction (which does not make it fun) and it does not </w:delText>
        </w:r>
        <w:r w:rsidR="005B4786" w:rsidDel="00CC001E">
          <w:delText>encourage users t</w:delText>
        </w:r>
        <w:r w:rsidR="004C6899" w:rsidDel="00CC001E">
          <w:delText>o look further into the concept</w:delText>
        </w:r>
        <w:r w:rsidR="005B4786" w:rsidDel="00CC001E">
          <w:delText xml:space="preserve"> </w:delText>
        </w:r>
        <w:r w:rsidR="00C57CB2" w:rsidDel="00CC001E">
          <w:delText>of evolution.</w:delText>
        </w:r>
        <w:r w:rsidR="00727931" w:rsidDel="00CC001E">
          <w:delText xml:space="preserve"> </w:delText>
        </w:r>
      </w:del>
    </w:p>
    <w:p w:rsidR="005B4786" w:rsidDel="00CC001E" w:rsidRDefault="005B4786" w:rsidP="005D2704">
      <w:pPr>
        <w:spacing w:after="240"/>
        <w:jc w:val="both"/>
        <w:rPr>
          <w:del w:id="392" w:author="Alex Robinson" w:date="2013-10-13T20:41:00Z"/>
        </w:rPr>
      </w:pPr>
      <w:del w:id="393" w:author="Alex Robinson" w:date="2013-10-13T20:41:00Z">
        <w:r w:rsidDel="00CC001E">
          <w:delText>An</w:delText>
        </w:r>
        <w:r w:rsidR="00C57CB2" w:rsidDel="00CC001E">
          <w:delText>other</w:delText>
        </w:r>
        <w:r w:rsidDel="00CC001E">
          <w:delText xml:space="preserve"> example of a </w:delText>
        </w:r>
        <w:r w:rsidR="00EC03AD" w:rsidDel="00CC001E">
          <w:delText xml:space="preserve">web application based in flash </w:delText>
        </w:r>
        <w:r w:rsidDel="00CC001E">
          <w:delText xml:space="preserve">is </w:delText>
        </w:r>
        <w:r w:rsidR="006E38F8" w:rsidRPr="00B9179E" w:rsidDel="00CC001E">
          <w:delText>“Stop</w:delText>
        </w:r>
        <w:r w:rsidRPr="00B9179E" w:rsidDel="00CC001E">
          <w:delText xml:space="preserve"> Disasters!”</w:delText>
        </w:r>
        <w:r w:rsidR="00AE159B" w:rsidDel="00CC001E">
          <w:delText xml:space="preserve"> (</w:delText>
        </w:r>
        <w:r w:rsidR="00CC001E" w:rsidDel="00CC001E">
          <w:fldChar w:fldCharType="begin"/>
        </w:r>
        <w:r w:rsidR="00CC001E" w:rsidDel="00CC001E">
          <w:delInstrText xml:space="preserve"> HYPERLINK "http://www.stopdisastersgame.org/" </w:delInstrText>
        </w:r>
        <w:r w:rsidR="00CC001E" w:rsidDel="00CC001E">
          <w:fldChar w:fldCharType="separate"/>
        </w:r>
        <w:r w:rsidR="00AE159B" w:rsidDel="00CC001E">
          <w:rPr>
            <w:rStyle w:val="Hyperlink"/>
          </w:rPr>
          <w:delText>http://www.stopdisastersgame.org</w:delText>
        </w:r>
        <w:r w:rsidR="00CC001E" w:rsidDel="00CC001E">
          <w:rPr>
            <w:rStyle w:val="Hyperlink"/>
          </w:rPr>
          <w:fldChar w:fldCharType="end"/>
        </w:r>
        <w:r w:rsidR="00AE159B" w:rsidDel="00CC001E">
          <w:delText>)</w:delText>
        </w:r>
        <w:r w:rsidR="00EC03AD" w:rsidDel="00CC001E">
          <w:delText>.</w:delText>
        </w:r>
        <w:r w:rsidR="00727931" w:rsidDel="00CC001E">
          <w:delText xml:space="preserve"> </w:delText>
        </w:r>
        <w:r w:rsidR="00EC03AD" w:rsidDel="00CC001E">
          <w:delText xml:space="preserve">The focus of “Stop Disasters!” is not evolution but a </w:delText>
        </w:r>
        <w:r w:rsidR="00683C94" w:rsidDel="00CC001E">
          <w:delText>broader simulation</w:delText>
        </w:r>
        <w:r w:rsidDel="00CC001E">
          <w:delText xml:space="preserve"> </w:delText>
        </w:r>
        <w:r w:rsidR="00EC03AD" w:rsidDel="00CC001E">
          <w:delText>tool which can be</w:delText>
        </w:r>
        <w:r w:rsidR="004C6899" w:rsidDel="00CC001E">
          <w:delText xml:space="preserve"> </w:delText>
        </w:r>
        <w:r w:rsidDel="00CC001E">
          <w:delText>used to teach students about disaster prevention in geography.</w:delText>
        </w:r>
        <w:r w:rsidR="00727931" w:rsidDel="00CC001E">
          <w:delText xml:space="preserve"> </w:delText>
        </w:r>
        <w:r w:rsidDel="00CC001E">
          <w:delText xml:space="preserve">The simulation </w:delText>
        </w:r>
        <w:r w:rsidR="00EC03AD" w:rsidDel="00CC001E">
          <w:delText xml:space="preserve">takes </w:delText>
        </w:r>
        <w:r w:rsidR="00EC03AD" w:rsidRPr="00EC03AD" w:rsidDel="00CC001E">
          <w:rPr>
            <w:highlight w:val="yellow"/>
          </w:rPr>
          <w:delText>xx minutes to run</w:delText>
        </w:r>
        <w:r w:rsidR="00EC03AD" w:rsidDel="00CC001E">
          <w:delText xml:space="preserve"> </w:delText>
        </w:r>
        <w:r w:rsidR="00D914D8" w:rsidDel="00CC001E">
          <w:delText>and involves … It</w:delText>
        </w:r>
        <w:r w:rsidR="00EC03AD" w:rsidDel="00CC001E">
          <w:delText xml:space="preserve"> </w:delText>
        </w:r>
        <w:r w:rsidDel="00CC001E">
          <w:delText xml:space="preserve">is much more </w:delText>
        </w:r>
        <w:r w:rsidR="00B73102" w:rsidDel="00CC001E">
          <w:delText>engaging</w:delText>
        </w:r>
        <w:r w:rsidDel="00CC001E">
          <w:delText xml:space="preserve"> then “Who Wants </w:delText>
        </w:r>
        <w:r w:rsidR="00C57CB2" w:rsidDel="00CC001E">
          <w:delText>to Live a</w:delText>
        </w:r>
        <w:r w:rsidDel="00CC001E">
          <w:delText xml:space="preserve"> Million Years?” </w:delText>
        </w:r>
        <w:r w:rsidR="00C57CB2" w:rsidDel="00CC001E">
          <w:delText xml:space="preserve">as </w:delText>
        </w:r>
        <w:r w:rsidR="00EC03AD" w:rsidDel="00CC001E">
          <w:delText xml:space="preserve">it </w:delText>
        </w:r>
        <w:r w:rsidR="00C57CB2" w:rsidDel="00CC001E">
          <w:delText xml:space="preserve">allows the user to interact with it </w:delText>
        </w:r>
        <w:r w:rsidR="00EC03AD" w:rsidDel="00CC001E">
          <w:delText xml:space="preserve">– for example, by </w:delText>
        </w:r>
        <w:r w:rsidR="00EC03AD" w:rsidRPr="00EC03AD" w:rsidDel="00CC001E">
          <w:rPr>
            <w:highlight w:val="yellow"/>
          </w:rPr>
          <w:delText>xxxx</w:delText>
        </w:r>
        <w:r w:rsidR="00EC03AD" w:rsidDel="00CC001E">
          <w:delText>. T</w:delText>
        </w:r>
        <w:r w:rsidDel="00CC001E">
          <w:delText xml:space="preserve">he simulation </w:delText>
        </w:r>
        <w:r w:rsidR="00EC03AD" w:rsidDel="00CC001E">
          <w:delText xml:space="preserve">demonstrates why things happen not just how and also </w:delText>
        </w:r>
        <w:r w:rsidDel="00CC001E">
          <w:delText xml:space="preserve">encourages users to read more about the subject area using facts and links to </w:delText>
        </w:r>
        <w:r w:rsidR="00EC03AD" w:rsidDel="00CC001E">
          <w:delText xml:space="preserve">additional information and </w:delText>
        </w:r>
        <w:r w:rsidDel="00CC001E">
          <w:delText>simulation.</w:delText>
        </w:r>
        <w:r w:rsidR="00727931" w:rsidDel="00CC001E">
          <w:delText xml:space="preserve"> </w:delText>
        </w:r>
        <w:r w:rsidR="00EC03AD" w:rsidDel="00CC001E">
          <w:delText>Overall, “Stop Disasters!” provides</w:delText>
        </w:r>
        <w:r w:rsidR="00B73102" w:rsidDel="00CC001E">
          <w:delText xml:space="preserve"> a good model to study when creating a similar tool for </w:delText>
        </w:r>
        <w:r w:rsidR="00EC03AD" w:rsidDel="00CC001E">
          <w:delText>simulating natural s</w:delText>
        </w:r>
        <w:r w:rsidR="00690AE2" w:rsidDel="00CC001E">
          <w:delText>e</w:delText>
        </w:r>
        <w:r w:rsidR="00EC03AD" w:rsidDel="00CC001E">
          <w:delText>lection</w:delText>
        </w:r>
        <w:r w:rsidR="00B73102" w:rsidDel="00CC001E">
          <w:delText>.</w:delText>
        </w:r>
      </w:del>
    </w:p>
    <w:p w:rsidR="00690AE2" w:rsidDel="00CC001E" w:rsidRDefault="00690AE2" w:rsidP="005D2704">
      <w:pPr>
        <w:spacing w:after="240"/>
        <w:jc w:val="both"/>
        <w:rPr>
          <w:del w:id="394" w:author="Alex Robinson" w:date="2013-10-13T20:41:00Z"/>
        </w:rPr>
      </w:pPr>
      <w:del w:id="395" w:author="Alex Robinson" w:date="2013-10-13T20:41:00Z">
        <w:r w:rsidRPr="00690AE2" w:rsidDel="00CC001E">
          <w:rPr>
            <w:highlight w:val="yellow"/>
          </w:rPr>
          <w:delText xml:space="preserve">More </w:delText>
        </w:r>
        <w:r w:rsidR="00D914D8" w:rsidDel="00CC001E">
          <w:rPr>
            <w:highlight w:val="yellow"/>
          </w:rPr>
          <w:delText xml:space="preserve">examples </w:delText>
        </w:r>
        <w:r w:rsidRPr="00690AE2" w:rsidDel="00CC001E">
          <w:rPr>
            <w:highlight w:val="yellow"/>
          </w:rPr>
          <w:delText>to be added</w:delText>
        </w:r>
      </w:del>
    </w:p>
    <w:p w:rsidR="00882E5A" w:rsidRDefault="00882E5A" w:rsidP="005D2704">
      <w:pPr>
        <w:spacing w:after="240"/>
        <w:jc w:val="both"/>
      </w:pPr>
      <w:del w:id="396" w:author="Alex Robinson" w:date="2013-10-13T20:41:00Z">
        <w:r w:rsidRPr="002541F0" w:rsidDel="00CC001E">
          <w:rPr>
            <w:highlight w:val="yellow"/>
          </w:rPr>
          <w:delText>I</w:delText>
        </w:r>
        <w:r w:rsidR="00690AE2" w:rsidRPr="002541F0" w:rsidDel="00CC001E">
          <w:rPr>
            <w:highlight w:val="yellow"/>
          </w:rPr>
          <w:delText xml:space="preserve">n summary, the current tools which have been analysed have a number of advantages and disadvantages and none have been judged to meet all the relevant criteria. While “Who Wants to Live a Million Years?” is focused on evolution it has a number of drawbacks in the user experience. </w:delText>
        </w:r>
        <w:r w:rsidR="00B9179E" w:rsidRPr="002541F0" w:rsidDel="00CC001E">
          <w:rPr>
            <w:highlight w:val="yellow"/>
          </w:rPr>
          <w:delText xml:space="preserve">“Stop Disasters!” </w:delText>
        </w:r>
        <w:r w:rsidR="002541F0" w:rsidRPr="002541F0" w:rsidDel="00CC001E">
          <w:rPr>
            <w:highlight w:val="yellow"/>
          </w:rPr>
          <w:delText>has a better user experience, being</w:delText>
        </w:r>
        <w:r w:rsidR="00690AE2" w:rsidRPr="002541F0" w:rsidDel="00CC001E">
          <w:rPr>
            <w:highlight w:val="yellow"/>
          </w:rPr>
          <w:delText xml:space="preserve"> f</w:delText>
        </w:r>
        <w:r w:rsidRPr="002541F0" w:rsidDel="00CC001E">
          <w:rPr>
            <w:highlight w:val="yellow"/>
          </w:rPr>
          <w:delText>un and informative</w:delText>
        </w:r>
        <w:r w:rsidR="002541F0" w:rsidRPr="002541F0" w:rsidDel="00CC001E">
          <w:rPr>
            <w:highlight w:val="yellow"/>
          </w:rPr>
          <w:delText xml:space="preserve"> and</w:delText>
        </w:r>
        <w:r w:rsidR="00690AE2" w:rsidRPr="002541F0" w:rsidDel="00CC001E">
          <w:rPr>
            <w:highlight w:val="yellow"/>
          </w:rPr>
          <w:delText xml:space="preserve"> with significant user interaction</w:delText>
        </w:r>
        <w:r w:rsidRPr="002541F0" w:rsidDel="00CC001E">
          <w:rPr>
            <w:highlight w:val="yellow"/>
          </w:rPr>
          <w:delText xml:space="preserve">, </w:delText>
        </w:r>
        <w:r w:rsidR="002541F0" w:rsidRPr="002541F0" w:rsidDel="00CC001E">
          <w:rPr>
            <w:highlight w:val="yellow"/>
          </w:rPr>
          <w:delText>but is not focused on evolution.</w:delText>
        </w:r>
      </w:del>
    </w:p>
    <w:p w:rsidR="00643925" w:rsidRDefault="00643925" w:rsidP="005D2704">
      <w:pPr>
        <w:spacing w:after="240"/>
        <w:jc w:val="both"/>
      </w:pPr>
    </w:p>
    <w:p w:rsidR="004D3202" w:rsidRDefault="004D3202" w:rsidP="005D2704">
      <w:pPr>
        <w:pStyle w:val="Heading2"/>
        <w:spacing w:after="240"/>
        <w:jc w:val="both"/>
      </w:pPr>
      <w:bookmarkStart w:id="397" w:name="_Toc369463024"/>
      <w:r>
        <w:t>Identificat</w:t>
      </w:r>
      <w:r w:rsidR="00431A0F">
        <w:t>ion of prospective user</w:t>
      </w:r>
      <w:r>
        <w:t>s</w:t>
      </w:r>
      <w:bookmarkEnd w:id="397"/>
    </w:p>
    <w:p w:rsidR="00CC001E" w:rsidRDefault="00CC001E" w:rsidP="00CC001E">
      <w:pPr>
        <w:spacing w:after="240"/>
        <w:jc w:val="both"/>
        <w:rPr>
          <w:ins w:id="398" w:author="Alex Robinson" w:date="2013-10-13T20:43:00Z"/>
        </w:rPr>
      </w:pPr>
      <w:ins w:id="399" w:author="Alex Robinson" w:date="2013-10-13T20:43:00Z">
        <w:r>
          <w:t>Two types of users of the system have been identified – teachers in the classroom and pupils. Teacher users are teachers of Biology who conduct classes for 12-13 year olds at Kingswood School in which an introduction to evolution is required. Class sizes are from 10-15 pupils. The teacher users have a good knowledge of computing and applications but are not IT specialists. Teachers will use the tool to demonstrate the basic concepts of evolution to the pupils, and will act as an administrator for the tool.</w:t>
        </w:r>
      </w:ins>
    </w:p>
    <w:p w:rsidR="00A37842" w:rsidDel="00CC001E" w:rsidRDefault="00CC001E" w:rsidP="00CC001E">
      <w:pPr>
        <w:spacing w:after="240"/>
        <w:jc w:val="both"/>
        <w:rPr>
          <w:del w:id="400" w:author="Alex Robinson" w:date="2013-10-13T20:43:00Z"/>
        </w:rPr>
      </w:pPr>
      <w:ins w:id="401" w:author="Alex Robinson" w:date="2013-10-13T20:43:00Z">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ins>
      <w:del w:id="402" w:author="Alex Robinson" w:date="2013-10-13T20:43:00Z">
        <w:r w:rsidR="00493ADC" w:rsidDel="00CC001E">
          <w:delText>T</w:delText>
        </w:r>
        <w:r w:rsidR="00A50508" w:rsidDel="00CC001E">
          <w:delText xml:space="preserve">wo </w:delText>
        </w:r>
        <w:r w:rsidR="00493ADC" w:rsidDel="00CC001E">
          <w:delText xml:space="preserve">types of </w:delText>
        </w:r>
        <w:r w:rsidR="00A50508" w:rsidDel="00CC001E">
          <w:delText>users of the system</w:delText>
        </w:r>
        <w:r w:rsidR="00493ADC" w:rsidDel="00CC001E">
          <w:delText xml:space="preserve"> have been identified</w:delText>
        </w:r>
        <w:r w:rsidR="002B3D4F" w:rsidDel="00CC001E">
          <w:delText xml:space="preserve"> – teachers in the classroom and pupils.</w:delText>
        </w:r>
      </w:del>
    </w:p>
    <w:p w:rsidR="008D76FF" w:rsidDel="00CC001E" w:rsidRDefault="00AA7B52" w:rsidP="005D2704">
      <w:pPr>
        <w:spacing w:after="240"/>
        <w:jc w:val="both"/>
        <w:rPr>
          <w:del w:id="403" w:author="Alex Robinson" w:date="2013-10-13T20:43:00Z"/>
        </w:rPr>
      </w:pPr>
      <w:del w:id="404" w:author="Alex Robinson" w:date="2013-10-13T20:43:00Z">
        <w:r w:rsidDel="00CC001E">
          <w:delText xml:space="preserve">Teacher users are teachers of </w:delText>
        </w:r>
        <w:r w:rsidR="00F46EB9" w:rsidDel="00CC001E">
          <w:delText>Biology who conduct classes for 12-13</w:delText>
        </w:r>
        <w:r w:rsidDel="00CC001E">
          <w:delText xml:space="preserve"> year olds </w:delText>
        </w:r>
        <w:r w:rsidR="00643925" w:rsidDel="00CC001E">
          <w:delText xml:space="preserve">at Kingswood School </w:delText>
        </w:r>
        <w:r w:rsidDel="00CC001E">
          <w:delText xml:space="preserve">in which an introduction to evolution is required. </w:delText>
        </w:r>
        <w:r w:rsidR="00F46EB9" w:rsidDel="00CC001E">
          <w:delText>Class sizes are from 10-1</w:delText>
        </w:r>
        <w:r w:rsidR="00643925" w:rsidDel="00CC001E">
          <w:delText>5</w:delText>
        </w:r>
        <w:r w:rsidR="00F46EB9" w:rsidDel="00CC001E">
          <w:delText xml:space="preserve"> pupils</w:delText>
        </w:r>
        <w:r w:rsidR="00643925" w:rsidDel="00CC001E">
          <w:delText xml:space="preserve">. </w:delText>
        </w:r>
        <w:r w:rsidR="00F46EB9" w:rsidDel="00CC001E">
          <w:delText>The teacher</w:delText>
        </w:r>
        <w:r w:rsidDel="00CC001E">
          <w:delText xml:space="preserve"> users </w:delText>
        </w:r>
        <w:r w:rsidR="00F46EB9" w:rsidDel="00CC001E">
          <w:delText xml:space="preserve">have good knowledge of computing and applications but </w:delText>
        </w:r>
        <w:r w:rsidDel="00CC001E">
          <w:delText>are not IT specialists.</w:delText>
        </w:r>
        <w:r w:rsidR="008D76FF" w:rsidDel="00CC001E">
          <w:delText xml:space="preserve"> Teachers will use the tool to demonstrate the basic concepts of evolution to the pupils, and will act as an administrator for the tool.</w:delText>
        </w:r>
      </w:del>
    </w:p>
    <w:p w:rsidR="00643925" w:rsidDel="00CC001E" w:rsidRDefault="00F46EB9" w:rsidP="005D2704">
      <w:pPr>
        <w:spacing w:after="240"/>
        <w:jc w:val="both"/>
        <w:rPr>
          <w:del w:id="405" w:author="Alex Robinson" w:date="2013-10-13T20:43:00Z"/>
        </w:rPr>
      </w:pPr>
      <w:del w:id="406" w:author="Alex Robinson" w:date="2013-10-13T20:43:00Z">
        <w:r w:rsidDel="00CC001E">
          <w:delText>Pupil users are aged 12-13</w:delText>
        </w:r>
        <w:r w:rsidR="00643925" w:rsidDel="00CC001E">
          <w:delText>, are of mixed ability and have already had some background in science. They lack any detailed knowledge of evolution</w:delText>
        </w:r>
        <w:r w:rsidR="00CA0607" w:rsidDel="00CC001E">
          <w:delText>, although they have heard of it,</w:delText>
        </w:r>
        <w:r w:rsidR="00643925" w:rsidDel="00CC001E">
          <w:delText xml:space="preserve"> and are likely to find the</w:delText>
        </w:r>
        <w:r w:rsidR="00CA0607" w:rsidDel="00CC001E">
          <w:delText xml:space="preserve"> idea challenging. The pupil users </w:delText>
        </w:r>
        <w:r w:rsidR="00643925" w:rsidDel="00CC001E">
          <w:delText>know how to follow simple instructions on a computer and use simple applications.</w:delText>
        </w:r>
        <w:r w:rsidR="00727931" w:rsidDel="00CC001E">
          <w:delText xml:space="preserve"> </w:delText>
        </w:r>
        <w:r w:rsidR="008D76FF" w:rsidDel="00CC001E">
          <w:delText>Pupils will use the tool to see how concepts of evolution taught to them in the classroom relate to the real world.</w:delText>
        </w:r>
      </w:del>
    </w:p>
    <w:p w:rsidR="00A50508" w:rsidRPr="00A37842" w:rsidRDefault="00643925" w:rsidP="005D2704">
      <w:pPr>
        <w:spacing w:after="240"/>
        <w:jc w:val="both"/>
      </w:pPr>
      <w:r>
        <w:t xml:space="preserve"> </w:t>
      </w:r>
    </w:p>
    <w:p w:rsidR="004D3202" w:rsidRDefault="004D3202" w:rsidP="005D2704">
      <w:pPr>
        <w:pStyle w:val="Heading2"/>
        <w:spacing w:after="240"/>
        <w:jc w:val="both"/>
      </w:pPr>
      <w:bookmarkStart w:id="407" w:name="_Toc369463025"/>
      <w:r>
        <w:t>Identification of user needs and acceptable limitations</w:t>
      </w:r>
      <w:bookmarkEnd w:id="407"/>
    </w:p>
    <w:p w:rsidR="00A43E4A" w:rsidRDefault="00A43E4A" w:rsidP="005D2704">
      <w:pPr>
        <w:spacing w:after="240"/>
        <w:jc w:val="both"/>
      </w:pPr>
      <w:r>
        <w:t xml:space="preserve">Analysis of user needs and acceptable limitations has been undertaken for both </w:t>
      </w:r>
      <w:r w:rsidR="001D19D6">
        <w:t xml:space="preserve">sets of </w:t>
      </w:r>
      <w:r>
        <w:t>users – teachers and pupils.</w:t>
      </w:r>
    </w:p>
    <w:p w:rsidR="00A43E4A" w:rsidRDefault="00A43E4A" w:rsidP="005D2704">
      <w:pPr>
        <w:pStyle w:val="Heading3"/>
        <w:spacing w:after="240"/>
        <w:jc w:val="both"/>
      </w:pPr>
      <w:r>
        <w:t>User needs – teachers</w:t>
      </w:r>
    </w:p>
    <w:p w:rsidR="00A43E4A" w:rsidRPr="00A43E4A" w:rsidRDefault="00A43E4A" w:rsidP="005D2704">
      <w:pPr>
        <w:jc w:val="both"/>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rsidR="00CC001E" w:rsidRPr="00BC72C1" w:rsidRDefault="00CC001E" w:rsidP="00CC001E">
      <w:pPr>
        <w:numPr>
          <w:ilvl w:val="0"/>
          <w:numId w:val="9"/>
        </w:numPr>
        <w:spacing w:before="100" w:beforeAutospacing="1" w:after="0"/>
        <w:jc w:val="both"/>
        <w:rPr>
          <w:ins w:id="408" w:author="Alex Robinson" w:date="2013-10-13T20:44:00Z"/>
          <w:rFonts w:cstheme="minorHAnsi"/>
        </w:rPr>
      </w:pPr>
      <w:ins w:id="409" w:author="Alex Robinson" w:date="2013-10-13T20:44:00Z">
        <w:r>
          <w:lastRenderedPageBreak/>
          <w:t xml:space="preserve">A tool which </w:t>
        </w:r>
        <w:r w:rsidRPr="00C14606">
          <w:rPr>
            <w:b/>
          </w:rPr>
          <w:t>illustrate</w:t>
        </w:r>
        <w:r>
          <w:rPr>
            <w:b/>
          </w:rPr>
          <w:t>s</w:t>
        </w:r>
        <w:r w:rsidRPr="00C14606">
          <w:rPr>
            <w:b/>
          </w:rPr>
          <w:t xml:space="preserve"> the concept of evolution</w:t>
        </w:r>
        <w:r>
          <w:t xml:space="preserve">. This concept is summarised in Appendix B. The main ideas of the concept of evolution should all be covered: </w:t>
        </w:r>
      </w:ins>
    </w:p>
    <w:p w:rsidR="00CC001E" w:rsidRDefault="00CC001E" w:rsidP="00CC001E">
      <w:pPr>
        <w:numPr>
          <w:ilvl w:val="1"/>
          <w:numId w:val="9"/>
        </w:numPr>
        <w:spacing w:before="100" w:beforeAutospacing="1" w:after="0"/>
        <w:jc w:val="both"/>
        <w:rPr>
          <w:ins w:id="410" w:author="Alex Robinson" w:date="2013-10-13T20:44:00Z"/>
          <w:rFonts w:cstheme="minorHAnsi"/>
        </w:rPr>
      </w:pPr>
      <w:ins w:id="411" w:author="Alex Robinson" w:date="2013-10-13T20:44:00Z">
        <w:r>
          <w:rPr>
            <w:rFonts w:cstheme="minorHAnsi"/>
          </w:rPr>
          <w:t>Organisms have genes which determine their makeup.</w:t>
        </w:r>
      </w:ins>
    </w:p>
    <w:p w:rsidR="00CC001E" w:rsidRDefault="00CC001E" w:rsidP="00CC001E">
      <w:pPr>
        <w:numPr>
          <w:ilvl w:val="1"/>
          <w:numId w:val="9"/>
        </w:numPr>
        <w:spacing w:before="100" w:beforeAutospacing="1" w:after="0"/>
        <w:jc w:val="both"/>
        <w:rPr>
          <w:ins w:id="412" w:author="Alex Robinson" w:date="2013-10-13T20:44:00Z"/>
          <w:rFonts w:cstheme="minorHAnsi"/>
        </w:rPr>
      </w:pPr>
      <w:ins w:id="413" w:author="Alex Robinson" w:date="2013-10-13T20:44:00Z">
        <w:r>
          <w:rPr>
            <w:rFonts w:cstheme="minorHAnsi"/>
          </w:rPr>
          <w:t>As a result of the mutation of genes, variations capable of being inherited exist</w:t>
        </w:r>
        <w:r w:rsidRPr="00BC72C1">
          <w:rPr>
            <w:rFonts w:cstheme="minorHAnsi"/>
          </w:rPr>
          <w:t xml:space="preserve"> within populations of organisms.</w:t>
        </w:r>
      </w:ins>
    </w:p>
    <w:p w:rsidR="00CC001E" w:rsidRDefault="00CC001E" w:rsidP="00CC001E">
      <w:pPr>
        <w:numPr>
          <w:ilvl w:val="1"/>
          <w:numId w:val="9"/>
        </w:numPr>
        <w:spacing w:before="100" w:beforeAutospacing="1" w:after="0"/>
        <w:jc w:val="both"/>
        <w:rPr>
          <w:ins w:id="414" w:author="Alex Robinson" w:date="2013-10-13T20:44:00Z"/>
          <w:rFonts w:cstheme="minorHAnsi"/>
        </w:rPr>
      </w:pPr>
      <w:ins w:id="415" w:author="Alex Robinson" w:date="2013-10-13T20:44:00Z">
        <w:r w:rsidRPr="00BC72C1">
          <w:rPr>
            <w:rFonts w:cstheme="minorHAnsi"/>
          </w:rPr>
          <w:t xml:space="preserve">Organisms produce more </w:t>
        </w:r>
        <w:r>
          <w:rPr>
            <w:rFonts w:cstheme="minorHAnsi"/>
          </w:rPr>
          <w:t>offspring</w:t>
        </w:r>
        <w:r w:rsidRPr="00BC72C1">
          <w:rPr>
            <w:rFonts w:cstheme="minorHAnsi"/>
          </w:rPr>
          <w:t xml:space="preserve"> than can survive.</w:t>
        </w:r>
      </w:ins>
    </w:p>
    <w:p w:rsidR="00CC001E" w:rsidRDefault="00CC001E" w:rsidP="00CC001E">
      <w:pPr>
        <w:numPr>
          <w:ilvl w:val="1"/>
          <w:numId w:val="9"/>
        </w:numPr>
        <w:spacing w:before="100" w:beforeAutospacing="1" w:after="0"/>
        <w:jc w:val="both"/>
        <w:rPr>
          <w:ins w:id="416" w:author="Alex Robinson" w:date="2013-10-13T20:44:00Z"/>
          <w:rFonts w:cstheme="minorHAnsi"/>
        </w:rPr>
      </w:pPr>
      <w:ins w:id="417" w:author="Alex Robinson" w:date="2013-10-13T20:44:00Z">
        <w:r w:rsidRPr="00BC72C1">
          <w:rPr>
            <w:rFonts w:cstheme="minorHAnsi"/>
          </w:rPr>
          <w:t>These offspring</w:t>
        </w:r>
        <w:r>
          <w:rPr>
            <w:rFonts w:cstheme="minorHAnsi"/>
          </w:rPr>
          <w:t>, with their different inheritances,</w:t>
        </w:r>
        <w:r w:rsidRPr="00BC72C1">
          <w:rPr>
            <w:rFonts w:cstheme="minorHAnsi"/>
          </w:rPr>
          <w:t xml:space="preserve"> vary in their ability to survive and reproduce.</w:t>
        </w:r>
      </w:ins>
    </w:p>
    <w:p w:rsidR="00CC001E" w:rsidRPr="00C14606" w:rsidRDefault="00CC001E" w:rsidP="00CC001E">
      <w:pPr>
        <w:numPr>
          <w:ilvl w:val="1"/>
          <w:numId w:val="9"/>
        </w:numPr>
        <w:spacing w:before="100" w:beforeAutospacing="1" w:after="0"/>
        <w:jc w:val="both"/>
        <w:rPr>
          <w:ins w:id="418" w:author="Alex Robinson" w:date="2013-10-13T20:44:00Z"/>
          <w:rFonts w:cstheme="minorHAnsi"/>
        </w:rPr>
      </w:pPr>
      <w:ins w:id="419" w:author="Alex Robinson" w:date="2013-10-13T20:44:00Z">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ins>
    </w:p>
    <w:p w:rsidR="00CC001E" w:rsidRDefault="00CC001E" w:rsidP="00CC001E">
      <w:pPr>
        <w:pStyle w:val="ListParagraph"/>
        <w:numPr>
          <w:ilvl w:val="0"/>
          <w:numId w:val="9"/>
        </w:numPr>
        <w:spacing w:after="0"/>
        <w:jc w:val="both"/>
        <w:rPr>
          <w:ins w:id="420" w:author="Alex Robinson" w:date="2013-10-13T20:44:00Z"/>
        </w:rPr>
      </w:pPr>
      <w:ins w:id="421" w:author="Alex Robinson" w:date="2013-10-13T20:44:00Z">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ins>
    </w:p>
    <w:p w:rsidR="00CC001E" w:rsidRDefault="00CC001E" w:rsidP="00CC001E">
      <w:pPr>
        <w:pStyle w:val="ListParagraph"/>
        <w:numPr>
          <w:ilvl w:val="0"/>
          <w:numId w:val="9"/>
        </w:numPr>
        <w:spacing w:after="0"/>
        <w:jc w:val="both"/>
        <w:rPr>
          <w:ins w:id="422" w:author="Alex Robinson" w:date="2013-10-13T20:44:00Z"/>
        </w:rPr>
      </w:pPr>
      <w:ins w:id="423" w:author="Alex Robinson" w:date="2013-10-13T20:44:00Z">
        <w:r w:rsidRPr="00A46101">
          <w:t xml:space="preserve">As the tool is </w:t>
        </w:r>
        <w:r>
          <w:t xml:space="preserve">for teaching it </w:t>
        </w:r>
        <w:r w:rsidRPr="001567E1">
          <w:rPr>
            <w:b/>
          </w:rPr>
          <w:t>must be an accurate illustration</w:t>
        </w:r>
        <w:r>
          <w:t xml:space="preserve"> of the concept of evolution.</w:t>
        </w:r>
      </w:ins>
    </w:p>
    <w:p w:rsidR="00CC001E" w:rsidRDefault="00CC001E" w:rsidP="00CC001E">
      <w:pPr>
        <w:numPr>
          <w:ilvl w:val="0"/>
          <w:numId w:val="9"/>
        </w:numPr>
        <w:spacing w:before="100" w:beforeAutospacing="1" w:after="0"/>
        <w:jc w:val="both"/>
        <w:rPr>
          <w:ins w:id="424" w:author="Alex Robinson" w:date="2013-10-13T20:44:00Z"/>
        </w:rPr>
      </w:pPr>
      <w:ins w:id="425" w:author="Alex Robinson" w:date="2013-10-13T20:44:00Z">
        <w:r>
          <w:t xml:space="preserve">The tool should provide a </w:t>
        </w:r>
        <w:r w:rsidRPr="008C3761">
          <w:rPr>
            <w:b/>
          </w:rPr>
          <w:t>simulation involving movement</w:t>
        </w:r>
        <w:r>
          <w:t xml:space="preserve"> since evolution involves dynamic change and a static tool is not appropriate.</w:t>
        </w:r>
      </w:ins>
    </w:p>
    <w:p w:rsidR="00CC001E" w:rsidRDefault="00CC001E" w:rsidP="00CC001E">
      <w:pPr>
        <w:pStyle w:val="ListParagraph"/>
        <w:numPr>
          <w:ilvl w:val="0"/>
          <w:numId w:val="9"/>
        </w:numPr>
        <w:spacing w:after="0"/>
        <w:jc w:val="both"/>
        <w:rPr>
          <w:ins w:id="426" w:author="Alex Robinson" w:date="2013-10-13T20:44:00Z"/>
        </w:rPr>
      </w:pPr>
      <w:ins w:id="427" w:author="Alex Robinson" w:date="2013-10-13T20:44:00Z">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ins>
    </w:p>
    <w:p w:rsidR="00CC001E" w:rsidRDefault="00CC001E" w:rsidP="00CC001E">
      <w:pPr>
        <w:pStyle w:val="ListParagraph"/>
        <w:numPr>
          <w:ilvl w:val="0"/>
          <w:numId w:val="9"/>
        </w:numPr>
        <w:spacing w:after="0"/>
        <w:jc w:val="both"/>
        <w:rPr>
          <w:ins w:id="428" w:author="Alex Robinson" w:date="2013-10-13T20:44:00Z"/>
        </w:rPr>
      </w:pPr>
      <w:ins w:id="429" w:author="Alex Robinson" w:date="2013-10-13T20:44:00Z">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ins>
    </w:p>
    <w:p w:rsidR="00CC001E" w:rsidRDefault="00CC001E" w:rsidP="00CC001E">
      <w:pPr>
        <w:pStyle w:val="ListParagraph"/>
        <w:numPr>
          <w:ilvl w:val="0"/>
          <w:numId w:val="9"/>
        </w:numPr>
        <w:spacing w:after="0"/>
        <w:jc w:val="both"/>
        <w:rPr>
          <w:ins w:id="430" w:author="Alex Robinson" w:date="2013-10-13T20:44:00Z"/>
        </w:rPr>
      </w:pPr>
      <w:ins w:id="431" w:author="Alex Robinson" w:date="2013-10-13T20:44:00Z">
        <w:r w:rsidRPr="00E94777">
          <w:rPr>
            <w:b/>
          </w:rPr>
          <w:t xml:space="preserve">Setting up and running a simulation should take no more than </w:t>
        </w:r>
        <w:r>
          <w:rPr>
            <w:b/>
          </w:rPr>
          <w:t xml:space="preserve">5 </w:t>
        </w:r>
        <w:r w:rsidRPr="00E94777">
          <w:rPr>
            <w:b/>
          </w:rPr>
          <w:t>minutes</w:t>
        </w:r>
        <w:r>
          <w:t xml:space="preserve"> per simulation by pupils.</w:t>
        </w:r>
      </w:ins>
    </w:p>
    <w:p w:rsidR="00CC001E" w:rsidRDefault="00CC001E" w:rsidP="00CC001E">
      <w:pPr>
        <w:pStyle w:val="ListParagraph"/>
        <w:numPr>
          <w:ilvl w:val="0"/>
          <w:numId w:val="9"/>
        </w:numPr>
        <w:spacing w:after="0"/>
        <w:jc w:val="both"/>
        <w:rPr>
          <w:ins w:id="432" w:author="Alex Robinson" w:date="2013-10-13T20:44:00Z"/>
        </w:rPr>
      </w:pPr>
      <w:ins w:id="433" w:author="Alex Robinson" w:date="2013-10-13T20:44:00Z">
        <w:r>
          <w:rPr>
            <w:b/>
          </w:rPr>
          <w:t xml:space="preserve">Total time for using the tool </w:t>
        </w:r>
        <w:r w:rsidRPr="00326312">
          <w:t>– from instruction to the analysis of results –</w:t>
        </w:r>
        <w:r>
          <w:rPr>
            <w:b/>
          </w:rPr>
          <w:t xml:space="preserve"> should be about 22 minutes.</w:t>
        </w:r>
      </w:ins>
    </w:p>
    <w:p w:rsidR="00CC001E" w:rsidRDefault="00CC001E" w:rsidP="00CC001E">
      <w:pPr>
        <w:pStyle w:val="ListParagraph"/>
        <w:numPr>
          <w:ilvl w:val="0"/>
          <w:numId w:val="9"/>
        </w:numPr>
        <w:spacing w:after="0"/>
        <w:jc w:val="both"/>
        <w:rPr>
          <w:ins w:id="434" w:author="Alex Robinson" w:date="2013-10-13T20:44:00Z"/>
        </w:rPr>
      </w:pPr>
      <w:ins w:id="435" w:author="Alex Robinson" w:date="2013-10-13T20:44:00Z">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ins>
    </w:p>
    <w:p w:rsidR="00CC001E" w:rsidRDefault="00CC001E" w:rsidP="00CC001E">
      <w:pPr>
        <w:pStyle w:val="ListParagraph"/>
        <w:numPr>
          <w:ilvl w:val="0"/>
          <w:numId w:val="9"/>
        </w:numPr>
        <w:spacing w:after="0"/>
        <w:jc w:val="both"/>
        <w:rPr>
          <w:ins w:id="436" w:author="Alex Robinson" w:date="2013-10-13T20:44:00Z"/>
        </w:rPr>
      </w:pPr>
      <w:ins w:id="437" w:author="Alex Robinson" w:date="2013-10-13T20:44:00Z">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ins>
    </w:p>
    <w:p w:rsidR="00CC001E" w:rsidRDefault="00CC001E" w:rsidP="00CC001E">
      <w:pPr>
        <w:pStyle w:val="ListParagraph"/>
        <w:numPr>
          <w:ilvl w:val="0"/>
          <w:numId w:val="9"/>
        </w:numPr>
        <w:spacing w:after="0"/>
        <w:jc w:val="both"/>
        <w:rPr>
          <w:ins w:id="438" w:author="Alex Robinson" w:date="2013-10-13T20:44:00Z"/>
        </w:rPr>
      </w:pPr>
      <w:ins w:id="439" w:author="Alex Robinson" w:date="2013-10-13T20:44:00Z">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ins>
    </w:p>
    <w:p w:rsidR="00CC001E" w:rsidRDefault="00CC001E" w:rsidP="00CC001E">
      <w:pPr>
        <w:pStyle w:val="ListParagraph"/>
        <w:numPr>
          <w:ilvl w:val="0"/>
          <w:numId w:val="9"/>
        </w:numPr>
        <w:spacing w:after="0"/>
        <w:jc w:val="both"/>
        <w:rPr>
          <w:ins w:id="440" w:author="Alex Robinson" w:date="2013-10-13T20:44:00Z"/>
        </w:rPr>
      </w:pPr>
      <w:ins w:id="441" w:author="Alex Robinson" w:date="2013-10-13T20:44:00Z">
        <w:r>
          <w:t xml:space="preserve">The simulation should </w:t>
        </w:r>
        <w:r w:rsidRPr="005B7C10">
          <w:rPr>
            <w:b/>
          </w:rPr>
          <w:t>not be expected to be completely accurate</w:t>
        </w:r>
        <w:r>
          <w:t xml:space="preserve"> and approximations may be made so not to increase the complexity of the simulation beyond the scope of the teaching.</w:t>
        </w:r>
      </w:ins>
    </w:p>
    <w:p w:rsidR="00BC72C1" w:rsidRPr="00BC72C1" w:rsidDel="00CC001E" w:rsidRDefault="00CC001E" w:rsidP="00CC001E">
      <w:pPr>
        <w:numPr>
          <w:ilvl w:val="0"/>
          <w:numId w:val="9"/>
        </w:numPr>
        <w:spacing w:before="100" w:beforeAutospacing="1" w:after="0"/>
        <w:jc w:val="both"/>
        <w:rPr>
          <w:del w:id="442" w:author="Alex Robinson" w:date="2013-10-13T20:44:00Z"/>
          <w:rFonts w:cstheme="minorHAnsi"/>
        </w:rPr>
      </w:pPr>
      <w:ins w:id="443" w:author="Alex Robinson" w:date="2013-10-13T20:44:00Z">
        <w:r>
          <w:t xml:space="preserve">Teachers require a </w:t>
        </w:r>
        <w:r w:rsidRPr="005B7C10">
          <w:rPr>
            <w:b/>
          </w:rPr>
          <w:t>simple administrator’s user interface</w:t>
        </w:r>
        <w:r>
          <w:rPr>
            <w:b/>
          </w:rPr>
          <w:t xml:space="preserve"> </w:t>
        </w:r>
        <w:r w:rsidRPr="00282972">
          <w:t>that takes no more than a few minutes to understand</w:t>
        </w:r>
      </w:ins>
      <w:del w:id="444" w:author="Alex Robinson" w:date="2013-10-13T20:44:00Z">
        <w:r w:rsidR="00C14606" w:rsidDel="00CC001E">
          <w:delText>A</w:delText>
        </w:r>
        <w:r w:rsidR="00F46EB9" w:rsidDel="00CC001E">
          <w:delText xml:space="preserve"> tool </w:delText>
        </w:r>
        <w:r w:rsidR="00C14606" w:rsidDel="00CC001E">
          <w:delText>which</w:delText>
        </w:r>
        <w:r w:rsidR="00F46EB9" w:rsidDel="00CC001E">
          <w:delText xml:space="preserve"> </w:delText>
        </w:r>
        <w:r w:rsidR="00F46EB9" w:rsidRPr="00C14606" w:rsidDel="00CC001E">
          <w:rPr>
            <w:b/>
          </w:rPr>
          <w:delText>illustrate</w:delText>
        </w:r>
        <w:r w:rsidR="00C14606" w:rsidDel="00CC001E">
          <w:rPr>
            <w:b/>
          </w:rPr>
          <w:delText>s</w:delText>
        </w:r>
        <w:r w:rsidR="00F46EB9" w:rsidRPr="00C14606" w:rsidDel="00CC001E">
          <w:rPr>
            <w:b/>
          </w:rPr>
          <w:delText xml:space="preserve"> the concept of evolution</w:delText>
        </w:r>
        <w:r w:rsidR="00F46EB9" w:rsidDel="00CC001E">
          <w:delText>.</w:delText>
        </w:r>
        <w:r w:rsidR="00CA0607" w:rsidDel="00CC001E">
          <w:delText xml:space="preserve"> This con</w:delText>
        </w:r>
        <w:r w:rsidR="006B6096" w:rsidDel="00CC001E">
          <w:delText>cept is summarised in Appendix B</w:delText>
        </w:r>
        <w:r w:rsidR="00CA0607" w:rsidDel="00CC001E">
          <w:delText xml:space="preserve">. The main ideas of the concept of evolution </w:delText>
        </w:r>
        <w:r w:rsidR="008C3761" w:rsidDel="00CC001E">
          <w:delText>should all be covered</w:delText>
        </w:r>
        <w:r w:rsidR="00CA0607" w:rsidDel="00CC001E">
          <w:delText xml:space="preserve">: </w:delText>
        </w:r>
      </w:del>
    </w:p>
    <w:p w:rsidR="008C3761" w:rsidDel="00CC001E" w:rsidRDefault="008C3761" w:rsidP="005D2704">
      <w:pPr>
        <w:numPr>
          <w:ilvl w:val="1"/>
          <w:numId w:val="9"/>
        </w:numPr>
        <w:spacing w:before="100" w:beforeAutospacing="1" w:after="0"/>
        <w:jc w:val="both"/>
        <w:rPr>
          <w:del w:id="445" w:author="Alex Robinson" w:date="2013-10-13T20:44:00Z"/>
          <w:rFonts w:cstheme="minorHAnsi"/>
        </w:rPr>
      </w:pPr>
      <w:del w:id="446" w:author="Alex Robinson" w:date="2013-10-13T20:44:00Z">
        <w:r w:rsidDel="00CC001E">
          <w:rPr>
            <w:rFonts w:cstheme="minorHAnsi"/>
          </w:rPr>
          <w:delText>Organisms have genes which determine their makeup.</w:delText>
        </w:r>
      </w:del>
    </w:p>
    <w:p w:rsidR="00BC72C1" w:rsidDel="00CC001E" w:rsidRDefault="00C14606" w:rsidP="005D2704">
      <w:pPr>
        <w:numPr>
          <w:ilvl w:val="1"/>
          <w:numId w:val="9"/>
        </w:numPr>
        <w:spacing w:before="100" w:beforeAutospacing="1" w:after="0"/>
        <w:jc w:val="both"/>
        <w:rPr>
          <w:del w:id="447" w:author="Alex Robinson" w:date="2013-10-13T20:44:00Z"/>
          <w:rFonts w:cstheme="minorHAnsi"/>
        </w:rPr>
      </w:pPr>
      <w:del w:id="448" w:author="Alex Robinson" w:date="2013-10-13T20:44:00Z">
        <w:r w:rsidDel="00CC001E">
          <w:rPr>
            <w:rFonts w:cstheme="minorHAnsi"/>
          </w:rPr>
          <w:delText>A</w:delText>
        </w:r>
        <w:r w:rsidR="008C3761" w:rsidDel="00CC001E">
          <w:rPr>
            <w:rFonts w:cstheme="minorHAnsi"/>
          </w:rPr>
          <w:delText>s</w:delText>
        </w:r>
        <w:r w:rsidDel="00CC001E">
          <w:rPr>
            <w:rFonts w:cstheme="minorHAnsi"/>
          </w:rPr>
          <w:delText xml:space="preserve"> a result of </w:delText>
        </w:r>
        <w:r w:rsidR="008C3761" w:rsidDel="00CC001E">
          <w:rPr>
            <w:rFonts w:cstheme="minorHAnsi"/>
          </w:rPr>
          <w:delText xml:space="preserve">the </w:delText>
        </w:r>
        <w:r w:rsidDel="00CC001E">
          <w:rPr>
            <w:rFonts w:cstheme="minorHAnsi"/>
          </w:rPr>
          <w:delText>mutation of genes, v</w:delText>
        </w:r>
        <w:r w:rsidR="00BC72C1" w:rsidDel="00CC001E">
          <w:rPr>
            <w:rFonts w:cstheme="minorHAnsi"/>
          </w:rPr>
          <w:delText>ariations capable of being inherited exist</w:delText>
        </w:r>
        <w:r w:rsidR="00BC72C1" w:rsidRPr="00BC72C1" w:rsidDel="00CC001E">
          <w:rPr>
            <w:rFonts w:cstheme="minorHAnsi"/>
          </w:rPr>
          <w:delText xml:space="preserve"> within populations of organisms.</w:delText>
        </w:r>
      </w:del>
    </w:p>
    <w:p w:rsidR="00BC72C1" w:rsidDel="00CC001E" w:rsidRDefault="00BC72C1" w:rsidP="005D2704">
      <w:pPr>
        <w:numPr>
          <w:ilvl w:val="1"/>
          <w:numId w:val="9"/>
        </w:numPr>
        <w:spacing w:before="100" w:beforeAutospacing="1" w:after="0"/>
        <w:jc w:val="both"/>
        <w:rPr>
          <w:del w:id="449" w:author="Alex Robinson" w:date="2013-10-13T20:44:00Z"/>
          <w:rFonts w:cstheme="minorHAnsi"/>
        </w:rPr>
      </w:pPr>
      <w:del w:id="450" w:author="Alex Robinson" w:date="2013-10-13T20:44:00Z">
        <w:r w:rsidRPr="00BC72C1" w:rsidDel="00CC001E">
          <w:rPr>
            <w:rFonts w:cstheme="minorHAnsi"/>
          </w:rPr>
          <w:delText xml:space="preserve">Organisms produce more </w:delText>
        </w:r>
        <w:r w:rsidDel="00CC001E">
          <w:rPr>
            <w:rFonts w:cstheme="minorHAnsi"/>
          </w:rPr>
          <w:delText>offspring</w:delText>
        </w:r>
        <w:r w:rsidRPr="00BC72C1" w:rsidDel="00CC001E">
          <w:rPr>
            <w:rFonts w:cstheme="minorHAnsi"/>
          </w:rPr>
          <w:delText xml:space="preserve"> than can survive.</w:delText>
        </w:r>
      </w:del>
    </w:p>
    <w:p w:rsidR="00BC72C1" w:rsidDel="00CC001E" w:rsidRDefault="00BC72C1" w:rsidP="005D2704">
      <w:pPr>
        <w:numPr>
          <w:ilvl w:val="1"/>
          <w:numId w:val="9"/>
        </w:numPr>
        <w:spacing w:before="100" w:beforeAutospacing="1" w:after="0"/>
        <w:jc w:val="both"/>
        <w:rPr>
          <w:del w:id="451" w:author="Alex Robinson" w:date="2013-10-13T20:44:00Z"/>
          <w:rFonts w:cstheme="minorHAnsi"/>
        </w:rPr>
      </w:pPr>
      <w:del w:id="452" w:author="Alex Robinson" w:date="2013-10-13T20:44:00Z">
        <w:r w:rsidRPr="00BC72C1" w:rsidDel="00CC001E">
          <w:rPr>
            <w:rFonts w:cstheme="minorHAnsi"/>
          </w:rPr>
          <w:delText>These offspring</w:delText>
        </w:r>
        <w:r w:rsidDel="00CC001E">
          <w:rPr>
            <w:rFonts w:cstheme="minorHAnsi"/>
          </w:rPr>
          <w:delText>, with their different inheritances,</w:delText>
        </w:r>
        <w:r w:rsidRPr="00BC72C1" w:rsidDel="00CC001E">
          <w:rPr>
            <w:rFonts w:cstheme="minorHAnsi"/>
          </w:rPr>
          <w:delText xml:space="preserve"> vary in their ability to survive and reproduce.</w:delText>
        </w:r>
      </w:del>
    </w:p>
    <w:p w:rsidR="00C14606" w:rsidDel="00CC001E" w:rsidRDefault="00BC72C1" w:rsidP="005D2704">
      <w:pPr>
        <w:numPr>
          <w:ilvl w:val="1"/>
          <w:numId w:val="9"/>
        </w:numPr>
        <w:spacing w:before="100" w:beforeAutospacing="1" w:after="0"/>
        <w:jc w:val="both"/>
        <w:rPr>
          <w:del w:id="453" w:author="Alex Robinson" w:date="2013-10-13T20:44:00Z"/>
          <w:rFonts w:cstheme="minorHAnsi"/>
        </w:rPr>
      </w:pPr>
      <w:del w:id="454" w:author="Alex Robinson" w:date="2013-10-13T20:44:00Z">
        <w:r w:rsidDel="00CC001E">
          <w:delText>In conditions with competition between organisms for survival and reproduction those</w:delText>
        </w:r>
        <w:r w:rsidDel="00CC001E">
          <w:rPr>
            <w:rFonts w:cstheme="minorHAnsi"/>
          </w:rPr>
          <w:delText xml:space="preserve"> </w:delText>
        </w:r>
        <w:r w:rsidDel="00CC001E">
          <w:delText>organisms with traits that give them an advantage over their competitors pass these advantageous traits on, while traits that do not confer an advantage are not passed on to the next generation.</w:delText>
        </w:r>
        <w:r w:rsidR="00C14606" w:rsidDel="00CC001E">
          <w:delText xml:space="preserve"> AS a result we have the ‘survival of the fittest’.</w:delText>
        </w:r>
      </w:del>
    </w:p>
    <w:p w:rsidR="00F46EB9" w:rsidRPr="00C14606" w:rsidDel="00CC001E" w:rsidRDefault="00C14606" w:rsidP="005D2704">
      <w:pPr>
        <w:numPr>
          <w:ilvl w:val="1"/>
          <w:numId w:val="9"/>
        </w:numPr>
        <w:spacing w:before="100" w:beforeAutospacing="1" w:after="0"/>
        <w:jc w:val="both"/>
        <w:rPr>
          <w:del w:id="455" w:author="Alex Robinson" w:date="2013-10-13T20:44:00Z"/>
          <w:rFonts w:cstheme="minorHAnsi"/>
        </w:rPr>
      </w:pPr>
      <w:del w:id="456" w:author="Alex Robinson" w:date="2013-10-13T20:44:00Z">
        <w:r w:rsidDel="00CC001E">
          <w:delText>As a result species change over time – they change or may even die out.</w:delText>
        </w:r>
      </w:del>
    </w:p>
    <w:p w:rsidR="001567E1" w:rsidDel="00CC001E" w:rsidRDefault="005B7C10" w:rsidP="005D2704">
      <w:pPr>
        <w:pStyle w:val="ListParagraph"/>
        <w:numPr>
          <w:ilvl w:val="0"/>
          <w:numId w:val="9"/>
        </w:numPr>
        <w:spacing w:after="0"/>
        <w:jc w:val="both"/>
        <w:rPr>
          <w:del w:id="457" w:author="Alex Robinson" w:date="2013-10-13T20:44:00Z"/>
        </w:rPr>
      </w:pPr>
      <w:del w:id="458" w:author="Alex Robinson" w:date="2013-10-13T20:44:00Z">
        <w:r w:rsidDel="00CC001E">
          <w:delText xml:space="preserve">As a teaching tool there </w:delText>
        </w:r>
        <w:r w:rsidRPr="001567E1" w:rsidDel="00CC001E">
          <w:rPr>
            <w:b/>
          </w:rPr>
          <w:delText>should not be a steep learning curve</w:delText>
        </w:r>
        <w:r w:rsidDel="00CC001E">
          <w:delText xml:space="preserve"> as this defeats the point of simplifying the teaching of the concept.</w:delText>
        </w:r>
      </w:del>
    </w:p>
    <w:p w:rsidR="00C14606" w:rsidDel="00CC001E" w:rsidRDefault="00F46EB9" w:rsidP="005D2704">
      <w:pPr>
        <w:pStyle w:val="ListParagraph"/>
        <w:numPr>
          <w:ilvl w:val="0"/>
          <w:numId w:val="9"/>
        </w:numPr>
        <w:spacing w:after="0"/>
        <w:jc w:val="both"/>
        <w:rPr>
          <w:del w:id="459" w:author="Alex Robinson" w:date="2013-10-13T20:44:00Z"/>
        </w:rPr>
      </w:pPr>
      <w:del w:id="460" w:author="Alex Robinson" w:date="2013-10-13T20:44:00Z">
        <w:r w:rsidRPr="00A46101" w:rsidDel="00CC001E">
          <w:delText xml:space="preserve">As the tool is </w:delText>
        </w:r>
        <w:r w:rsidR="00C14606" w:rsidDel="00CC001E">
          <w:delText xml:space="preserve">for teaching it </w:delText>
        </w:r>
        <w:r w:rsidR="00C14606" w:rsidRPr="001567E1" w:rsidDel="00CC001E">
          <w:rPr>
            <w:b/>
          </w:rPr>
          <w:delText>must be an accurate illustration</w:delText>
        </w:r>
        <w:r w:rsidR="00C14606" w:rsidDel="00CC001E">
          <w:delText xml:space="preserve"> of the concept of evolution.</w:delText>
        </w:r>
      </w:del>
    </w:p>
    <w:p w:rsidR="00C14606" w:rsidDel="00CC001E" w:rsidRDefault="00C14606" w:rsidP="005D2704">
      <w:pPr>
        <w:numPr>
          <w:ilvl w:val="0"/>
          <w:numId w:val="9"/>
        </w:numPr>
        <w:spacing w:before="100" w:beforeAutospacing="1" w:after="0"/>
        <w:jc w:val="both"/>
        <w:rPr>
          <w:del w:id="461" w:author="Alex Robinson" w:date="2013-10-13T20:44:00Z"/>
        </w:rPr>
      </w:pPr>
      <w:del w:id="462" w:author="Alex Robinson" w:date="2013-10-13T20:44:00Z">
        <w:r w:rsidDel="00CC001E">
          <w:delText xml:space="preserve">The tool should provide a </w:delText>
        </w:r>
        <w:r w:rsidRPr="008C3761" w:rsidDel="00CC001E">
          <w:rPr>
            <w:b/>
          </w:rPr>
          <w:delText xml:space="preserve">simulation </w:delText>
        </w:r>
        <w:r w:rsidR="008C3761" w:rsidRPr="008C3761" w:rsidDel="00CC001E">
          <w:rPr>
            <w:b/>
          </w:rPr>
          <w:delText>involving movement</w:delText>
        </w:r>
        <w:r w:rsidR="008C3761" w:rsidDel="00CC001E">
          <w:delText xml:space="preserve"> since evolution involves dynamic change and a static tool would not be appropriate.</w:delText>
        </w:r>
      </w:del>
    </w:p>
    <w:p w:rsidR="00AA7B52" w:rsidDel="00CC001E" w:rsidRDefault="00F13A7B" w:rsidP="005D2704">
      <w:pPr>
        <w:pStyle w:val="ListParagraph"/>
        <w:numPr>
          <w:ilvl w:val="0"/>
          <w:numId w:val="9"/>
        </w:numPr>
        <w:spacing w:after="0"/>
        <w:jc w:val="both"/>
        <w:rPr>
          <w:del w:id="463" w:author="Alex Robinson" w:date="2013-10-13T20:44:00Z"/>
        </w:rPr>
      </w:pPr>
      <w:del w:id="464" w:author="Alex Robinson" w:date="2013-10-13T20:44:00Z">
        <w:r w:rsidRPr="00F13A7B" w:rsidDel="00CC001E">
          <w:delText xml:space="preserve">As the tool is used as both a teaching tool and a tool to prompt independent learning/further study into the subject area by pupils the tool must be able to be </w:delText>
        </w:r>
        <w:r w:rsidRPr="008C3761" w:rsidDel="00CC001E">
          <w:rPr>
            <w:b/>
          </w:rPr>
          <w:delText>used within the classroom</w:delText>
        </w:r>
        <w:r w:rsidRPr="00F13A7B" w:rsidDel="00CC001E">
          <w:delText xml:space="preserve"> (or computer room) as well as </w:delText>
        </w:r>
        <w:r w:rsidRPr="008C3761" w:rsidDel="00CC001E">
          <w:rPr>
            <w:b/>
          </w:rPr>
          <w:delText>by the pupils in their own time or for homework at home</w:delText>
        </w:r>
        <w:r w:rsidRPr="00F13A7B" w:rsidDel="00CC001E">
          <w:delText>.</w:delText>
        </w:r>
      </w:del>
    </w:p>
    <w:p w:rsidR="005B7C10" w:rsidDel="00CC001E" w:rsidRDefault="005B7C10" w:rsidP="005D2704">
      <w:pPr>
        <w:pStyle w:val="ListParagraph"/>
        <w:numPr>
          <w:ilvl w:val="0"/>
          <w:numId w:val="9"/>
        </w:numPr>
        <w:spacing w:after="0"/>
        <w:jc w:val="both"/>
        <w:rPr>
          <w:del w:id="465" w:author="Alex Robinson" w:date="2013-10-13T20:44:00Z"/>
        </w:rPr>
      </w:pPr>
      <w:del w:id="466" w:author="Alex Robinson" w:date="2013-10-13T20:44:00Z">
        <w:r w:rsidDel="00CC001E">
          <w:delText xml:space="preserve">The tool needs to be </w:delText>
        </w:r>
        <w:r w:rsidRPr="005B7C10" w:rsidDel="00CC001E">
          <w:rPr>
            <w:b/>
          </w:rPr>
          <w:delText>able to be used by 12-13 year old pupils</w:delText>
        </w:r>
        <w:r w:rsidDel="00CC001E">
          <w:delText xml:space="preserve">, either individually or in small groups, and must be </w:delText>
        </w:r>
        <w:r w:rsidRPr="005B7C10" w:rsidDel="00CC001E">
          <w:rPr>
            <w:b/>
          </w:rPr>
          <w:delText>extremely simple to use</w:delText>
        </w:r>
        <w:r w:rsidDel="00CC001E">
          <w:delText xml:space="preserve"> with minimum tutoring required</w:delText>
        </w:r>
      </w:del>
    </w:p>
    <w:p w:rsidR="00E94777" w:rsidDel="00CC001E" w:rsidRDefault="00E94777" w:rsidP="005D2704">
      <w:pPr>
        <w:pStyle w:val="ListParagraph"/>
        <w:numPr>
          <w:ilvl w:val="0"/>
          <w:numId w:val="9"/>
        </w:numPr>
        <w:spacing w:after="0"/>
        <w:jc w:val="both"/>
        <w:rPr>
          <w:del w:id="467" w:author="Alex Robinson" w:date="2013-10-13T20:44:00Z"/>
        </w:rPr>
      </w:pPr>
      <w:del w:id="468" w:author="Alex Robinson" w:date="2013-10-13T20:44:00Z">
        <w:r w:rsidRPr="00E94777" w:rsidDel="00CC001E">
          <w:rPr>
            <w:b/>
          </w:rPr>
          <w:delText>Setting up and running a simulation should take no more than minutes</w:delText>
        </w:r>
        <w:r w:rsidDel="00CC001E">
          <w:delText xml:space="preserve"> by pupils.</w:delText>
        </w:r>
      </w:del>
    </w:p>
    <w:p w:rsidR="005B7C10" w:rsidDel="00CC001E" w:rsidRDefault="005B7C10" w:rsidP="005D2704">
      <w:pPr>
        <w:pStyle w:val="ListParagraph"/>
        <w:numPr>
          <w:ilvl w:val="0"/>
          <w:numId w:val="9"/>
        </w:numPr>
        <w:spacing w:after="0"/>
        <w:jc w:val="both"/>
        <w:rPr>
          <w:del w:id="469" w:author="Alex Robinson" w:date="2013-10-13T20:44:00Z"/>
        </w:rPr>
      </w:pPr>
      <w:del w:id="470" w:author="Alex Robinson" w:date="2013-10-13T20:44:00Z">
        <w:r w:rsidDel="00CC001E">
          <w:delText xml:space="preserve">The tool must be </w:delText>
        </w:r>
        <w:r w:rsidRPr="00E94777" w:rsidDel="00CC001E">
          <w:rPr>
            <w:b/>
          </w:rPr>
          <w:delText>portrayed in a way to best engage this age group</w:delText>
        </w:r>
        <w:r w:rsidDel="00CC001E">
          <w:delText xml:space="preserve"> with any linking content suitable for this age group.</w:delText>
        </w:r>
        <w:r w:rsidRPr="005B7C10" w:rsidDel="00CC001E">
          <w:delText xml:space="preserve"> </w:delText>
        </w:r>
        <w:r w:rsidDel="00CC001E">
          <w:delText>The tool must be fun and engaging.</w:delText>
        </w:r>
      </w:del>
    </w:p>
    <w:p w:rsidR="005B7C10" w:rsidDel="00CC001E" w:rsidRDefault="005B7C10" w:rsidP="005D2704">
      <w:pPr>
        <w:pStyle w:val="ListParagraph"/>
        <w:numPr>
          <w:ilvl w:val="0"/>
          <w:numId w:val="9"/>
        </w:numPr>
        <w:spacing w:after="0"/>
        <w:jc w:val="both"/>
        <w:rPr>
          <w:del w:id="471" w:author="Alex Robinson" w:date="2013-10-13T20:44:00Z"/>
        </w:rPr>
      </w:pPr>
      <w:del w:id="472" w:author="Alex Robinson" w:date="2013-10-13T20:44:00Z">
        <w:r w:rsidDel="00CC001E">
          <w:delText xml:space="preserve">All pupils in the classroom and outside the classroom should have </w:delText>
        </w:r>
        <w:r w:rsidRPr="005B7C10" w:rsidDel="00CC001E">
          <w:rPr>
            <w:b/>
          </w:rPr>
          <w:delText>equal access to the tool</w:delText>
        </w:r>
        <w:r w:rsidDel="00CC001E">
          <w:delText xml:space="preserve"> and there should be </w:delText>
        </w:r>
        <w:r w:rsidRPr="005B7C10" w:rsidDel="00CC001E">
          <w:rPr>
            <w:b/>
          </w:rPr>
          <w:delText>no minimum system requirements</w:delText>
        </w:r>
        <w:r w:rsidDel="00CC001E">
          <w:delText xml:space="preserve"> (e.g. owning a smart phone), so that everyone can use it.</w:delText>
        </w:r>
      </w:del>
    </w:p>
    <w:p w:rsidR="005B7C10" w:rsidDel="00CC001E" w:rsidRDefault="005B7C10" w:rsidP="005D2704">
      <w:pPr>
        <w:pStyle w:val="ListParagraph"/>
        <w:numPr>
          <w:ilvl w:val="0"/>
          <w:numId w:val="9"/>
        </w:numPr>
        <w:spacing w:after="0"/>
        <w:jc w:val="both"/>
        <w:rPr>
          <w:del w:id="473" w:author="Alex Robinson" w:date="2013-10-13T20:44:00Z"/>
        </w:rPr>
      </w:pPr>
      <w:del w:id="474" w:author="Alex Robinson" w:date="2013-10-13T20:44:00Z">
        <w:r w:rsidDel="00CC001E">
          <w:delText xml:space="preserve">When first introduced, </w:delText>
        </w:r>
        <w:r w:rsidRPr="005B7C10" w:rsidDel="00CC001E">
          <w:rPr>
            <w:b/>
          </w:rPr>
          <w:delText>the tool must be demonstrated by a teacher</w:delText>
        </w:r>
        <w:r w:rsidR="00EF7E14" w:rsidDel="00CC001E">
          <w:rPr>
            <w:b/>
          </w:rPr>
          <w:delText xml:space="preserve"> through a projector</w:delText>
        </w:r>
        <w:r w:rsidDel="00CC001E">
          <w:delText xml:space="preserve"> so that the pupils can get the most out of the tool and so that it is used correctly and all features used to their maximum effectively.</w:delText>
        </w:r>
      </w:del>
    </w:p>
    <w:p w:rsidR="005B7C10" w:rsidDel="00CC001E" w:rsidRDefault="005B7C10" w:rsidP="005D2704">
      <w:pPr>
        <w:pStyle w:val="ListParagraph"/>
        <w:numPr>
          <w:ilvl w:val="0"/>
          <w:numId w:val="9"/>
        </w:numPr>
        <w:spacing w:after="0"/>
        <w:jc w:val="both"/>
        <w:rPr>
          <w:del w:id="475" w:author="Alex Robinson" w:date="2013-10-13T20:44:00Z"/>
        </w:rPr>
      </w:pPr>
      <w:del w:id="476" w:author="Alex Robinson" w:date="2013-10-13T20:44:00Z">
        <w:r w:rsidDel="00CC001E">
          <w:delText xml:space="preserve">The simulation should </w:delText>
        </w:r>
        <w:r w:rsidRPr="005B7C10" w:rsidDel="00CC001E">
          <w:rPr>
            <w:b/>
          </w:rPr>
          <w:delText>not be expected to be completely accurate</w:delText>
        </w:r>
        <w:r w:rsidDel="00CC001E">
          <w:delText xml:space="preserve"> and approximations may be made</w:delText>
        </w:r>
        <w:r w:rsidR="00EF7E14" w:rsidDel="00CC001E">
          <w:delText xml:space="preserve"> so not to increase the complexity of the simulation beyond the scope of the teaching</w:delText>
        </w:r>
        <w:r w:rsidDel="00CC001E">
          <w:delText>.</w:delText>
        </w:r>
      </w:del>
    </w:p>
    <w:p w:rsidR="00F13A7B" w:rsidRDefault="005B7C10" w:rsidP="005D2704">
      <w:pPr>
        <w:pStyle w:val="ListParagraph"/>
        <w:numPr>
          <w:ilvl w:val="0"/>
          <w:numId w:val="9"/>
        </w:numPr>
        <w:jc w:val="both"/>
      </w:pPr>
      <w:del w:id="477" w:author="Alex Robinson" w:date="2013-10-13T20:44:00Z">
        <w:r w:rsidDel="00CC001E">
          <w:delText>T</w:delText>
        </w:r>
        <w:r w:rsidR="00AA7B52" w:rsidDel="00CC001E">
          <w:delText xml:space="preserve">eachers </w:delText>
        </w:r>
        <w:r w:rsidDel="00CC001E">
          <w:delText xml:space="preserve">require a </w:delText>
        </w:r>
        <w:r w:rsidRPr="005B7C10" w:rsidDel="00CC001E">
          <w:rPr>
            <w:b/>
          </w:rPr>
          <w:delText>simple</w:delText>
        </w:r>
        <w:r w:rsidR="00AA7B52" w:rsidRPr="005B7C10" w:rsidDel="00CC001E">
          <w:rPr>
            <w:b/>
          </w:rPr>
          <w:delText xml:space="preserve"> administrator’s user interface</w:delText>
        </w:r>
        <w:r w:rsidR="00AA7B52" w:rsidDel="00CC001E">
          <w:delText>.</w:delText>
        </w:r>
      </w:del>
    </w:p>
    <w:p w:rsidR="00F13A7B" w:rsidRDefault="00F13A7B" w:rsidP="005D2704">
      <w:pPr>
        <w:pStyle w:val="Heading3"/>
        <w:spacing w:after="240"/>
        <w:jc w:val="both"/>
      </w:pPr>
      <w:r>
        <w:t>User needs – pupils</w:t>
      </w:r>
    </w:p>
    <w:p w:rsidR="003C2255" w:rsidRDefault="00F13A7B" w:rsidP="005D2704">
      <w:pPr>
        <w:jc w:val="both"/>
      </w:pPr>
      <w:r>
        <w:t>The specific needs of pupils are as follows:</w:t>
      </w:r>
    </w:p>
    <w:p w:rsidR="00CC001E" w:rsidRDefault="00CC001E" w:rsidP="00CC001E">
      <w:pPr>
        <w:pStyle w:val="ListParagraph"/>
        <w:numPr>
          <w:ilvl w:val="0"/>
          <w:numId w:val="10"/>
        </w:numPr>
        <w:spacing w:after="240"/>
        <w:jc w:val="both"/>
        <w:rPr>
          <w:ins w:id="478" w:author="Alex Robinson" w:date="2013-10-13T20:45:00Z"/>
        </w:rPr>
      </w:pPr>
      <w:ins w:id="479" w:author="Alex Robinson" w:date="2013-10-13T20:45:00Z">
        <w:r>
          <w:lastRenderedPageBreak/>
          <w:t xml:space="preserve">The tool must be </w:t>
        </w:r>
        <w:r w:rsidRPr="001D13F2">
          <w:rPr>
            <w:b/>
          </w:rPr>
          <w:t>suitable for 12-13 year olds</w:t>
        </w:r>
        <w:r>
          <w:rPr>
            <w:b/>
          </w:rPr>
          <w:t xml:space="preserve"> </w:t>
        </w:r>
        <w:r>
          <w:t>in terms of the complexity of content and the ease of use.</w:t>
        </w:r>
      </w:ins>
    </w:p>
    <w:p w:rsidR="00CC001E" w:rsidRDefault="00CC001E" w:rsidP="00CC001E">
      <w:pPr>
        <w:pStyle w:val="ListParagraph"/>
        <w:numPr>
          <w:ilvl w:val="0"/>
          <w:numId w:val="10"/>
        </w:numPr>
        <w:spacing w:after="240"/>
        <w:jc w:val="both"/>
        <w:rPr>
          <w:ins w:id="480" w:author="Alex Robinson" w:date="2013-10-13T20:45:00Z"/>
        </w:rPr>
      </w:pPr>
      <w:ins w:id="481" w:author="Alex Robinson" w:date="2013-10-13T20:45:00Z">
        <w:r>
          <w:t xml:space="preserve">It must be </w:t>
        </w:r>
        <w:r w:rsidRPr="00E94777">
          <w:rPr>
            <w:b/>
          </w:rPr>
          <w:t>fun and engaging</w:t>
        </w:r>
        <w:r>
          <w:t xml:space="preserve"> – that is, pupils should enjoy each simulation and want to run several.</w:t>
        </w:r>
      </w:ins>
    </w:p>
    <w:p w:rsidR="00CC001E" w:rsidRDefault="00CC001E" w:rsidP="00CC001E">
      <w:pPr>
        <w:pStyle w:val="ListParagraph"/>
        <w:numPr>
          <w:ilvl w:val="0"/>
          <w:numId w:val="10"/>
        </w:numPr>
        <w:spacing w:after="240"/>
        <w:jc w:val="both"/>
        <w:rPr>
          <w:ins w:id="482" w:author="Alex Robinson" w:date="2013-10-13T20:45:00Z"/>
        </w:rPr>
      </w:pPr>
      <w:ins w:id="483" w:author="Alex Robinson" w:date="2013-10-13T20:45:00Z">
        <w:r>
          <w:t xml:space="preserve">It must be capable of </w:t>
        </w:r>
        <w:r w:rsidRPr="00E94777">
          <w:rPr>
            <w:b/>
          </w:rPr>
          <w:t>communicating clear learnings</w:t>
        </w:r>
        <w:r>
          <w:t>.</w:t>
        </w:r>
      </w:ins>
    </w:p>
    <w:p w:rsidR="006136D4" w:rsidDel="00CC001E" w:rsidRDefault="00CC001E" w:rsidP="00CC001E">
      <w:pPr>
        <w:pStyle w:val="ListParagraph"/>
        <w:numPr>
          <w:ilvl w:val="0"/>
          <w:numId w:val="10"/>
        </w:numPr>
        <w:spacing w:after="240"/>
        <w:jc w:val="both"/>
        <w:rPr>
          <w:del w:id="484" w:author="Alex Robinson" w:date="2013-10-13T20:45:00Z"/>
        </w:rPr>
      </w:pPr>
      <w:ins w:id="485" w:author="Alex Robinson" w:date="2013-10-13T20:45:00Z">
        <w:r>
          <w:t xml:space="preserve">It must be capable of being </w:t>
        </w:r>
        <w:r w:rsidRPr="00E94777">
          <w:rPr>
            <w:b/>
          </w:rPr>
          <w:t>accessed by all pupils</w:t>
        </w:r>
      </w:ins>
      <w:del w:id="486" w:author="Alex Robinson" w:date="2013-10-13T20:45:00Z">
        <w:r w:rsidR="001D13F2" w:rsidDel="00CC001E">
          <w:delText xml:space="preserve">The tool must be </w:delText>
        </w:r>
        <w:r w:rsidR="001D13F2" w:rsidRPr="001D13F2" w:rsidDel="00CC001E">
          <w:rPr>
            <w:b/>
          </w:rPr>
          <w:delText>suitable for 12-13 year olds</w:delText>
        </w:r>
        <w:r w:rsidR="001D13F2" w:rsidRPr="001D13F2" w:rsidDel="00CC001E">
          <w:delText xml:space="preserve"> </w:delText>
        </w:r>
        <w:r w:rsidR="001D13F2" w:rsidDel="00CC001E">
          <w:delText>in terms of the complexity of content and the ease of use.</w:delText>
        </w:r>
      </w:del>
    </w:p>
    <w:p w:rsidR="00E94777" w:rsidDel="00CC001E" w:rsidRDefault="00E94777" w:rsidP="005D2704">
      <w:pPr>
        <w:pStyle w:val="ListParagraph"/>
        <w:numPr>
          <w:ilvl w:val="0"/>
          <w:numId w:val="10"/>
        </w:numPr>
        <w:spacing w:after="240"/>
        <w:jc w:val="both"/>
        <w:rPr>
          <w:del w:id="487" w:author="Alex Robinson" w:date="2013-10-13T20:45:00Z"/>
        </w:rPr>
      </w:pPr>
      <w:del w:id="488" w:author="Alex Robinson" w:date="2013-10-13T20:45:00Z">
        <w:r w:rsidDel="00CC001E">
          <w:delText xml:space="preserve">It must be </w:delText>
        </w:r>
        <w:r w:rsidRPr="00E94777" w:rsidDel="00CC001E">
          <w:rPr>
            <w:b/>
          </w:rPr>
          <w:delText>fun and engaging</w:delText>
        </w:r>
        <w:r w:rsidDel="00CC001E">
          <w:delText>.</w:delText>
        </w:r>
      </w:del>
    </w:p>
    <w:p w:rsidR="00E94777" w:rsidDel="00CC001E" w:rsidRDefault="00E94777" w:rsidP="005D2704">
      <w:pPr>
        <w:pStyle w:val="ListParagraph"/>
        <w:numPr>
          <w:ilvl w:val="0"/>
          <w:numId w:val="10"/>
        </w:numPr>
        <w:spacing w:after="240"/>
        <w:jc w:val="both"/>
        <w:rPr>
          <w:del w:id="489" w:author="Alex Robinson" w:date="2013-10-13T20:45:00Z"/>
        </w:rPr>
      </w:pPr>
      <w:del w:id="490" w:author="Alex Robinson" w:date="2013-10-13T20:45:00Z">
        <w:r w:rsidDel="00CC001E">
          <w:delText xml:space="preserve">It must be capable of </w:delText>
        </w:r>
        <w:r w:rsidRPr="00E94777" w:rsidDel="00CC001E">
          <w:rPr>
            <w:b/>
          </w:rPr>
          <w:delText>communicating clear learnings</w:delText>
        </w:r>
        <w:r w:rsidDel="00CC001E">
          <w:delText>.</w:delText>
        </w:r>
      </w:del>
    </w:p>
    <w:p w:rsidR="00E94777" w:rsidRDefault="00E94777" w:rsidP="005D2704">
      <w:pPr>
        <w:pStyle w:val="ListParagraph"/>
        <w:numPr>
          <w:ilvl w:val="0"/>
          <w:numId w:val="10"/>
        </w:numPr>
        <w:spacing w:after="240"/>
        <w:jc w:val="both"/>
      </w:pPr>
      <w:del w:id="491" w:author="Alex Robinson" w:date="2013-10-13T20:45:00Z">
        <w:r w:rsidDel="00CC001E">
          <w:delText xml:space="preserve">It must be capable of being </w:delText>
        </w:r>
        <w:r w:rsidRPr="00E94777" w:rsidDel="00CC001E">
          <w:rPr>
            <w:b/>
          </w:rPr>
          <w:delText>accessed by all pupils</w:delText>
        </w:r>
      </w:del>
      <w:r>
        <w:t>.</w:t>
      </w:r>
    </w:p>
    <w:p w:rsidR="00107314" w:rsidRDefault="00107314" w:rsidP="005D2704">
      <w:pPr>
        <w:pStyle w:val="ListParagraph"/>
        <w:spacing w:after="240"/>
        <w:ind w:left="360"/>
        <w:jc w:val="both"/>
      </w:pPr>
    </w:p>
    <w:p w:rsidR="00107314" w:rsidRDefault="00107314" w:rsidP="005D2704">
      <w:pPr>
        <w:pStyle w:val="ListParagraph"/>
        <w:spacing w:after="240"/>
        <w:ind w:left="0"/>
        <w:jc w:val="both"/>
        <w:rPr>
          <w:highlight w:val="yellow"/>
        </w:rPr>
      </w:pPr>
      <w:r w:rsidRPr="00107314">
        <w:rPr>
          <w:highlight w:val="yellow"/>
        </w:rPr>
        <w:t>More limitations</w:t>
      </w:r>
      <w:r w:rsidR="00BC6764">
        <w:rPr>
          <w:highlight w:val="yellow"/>
        </w:rPr>
        <w:t xml:space="preserve"> (on ant simulation?)</w:t>
      </w:r>
    </w:p>
    <w:p w:rsidR="00107314" w:rsidRPr="001E6E67" w:rsidRDefault="00107314" w:rsidP="005D2704">
      <w:pPr>
        <w:pStyle w:val="ListParagraph"/>
        <w:spacing w:after="240"/>
        <w:ind w:left="0"/>
        <w:jc w:val="both"/>
      </w:pPr>
      <w:r w:rsidRPr="00107314">
        <w:rPr>
          <w:highlight w:val="yellow"/>
        </w:rPr>
        <w:t>More specific limitations (e.g. 800x600 projector) to show specific to end user</w:t>
      </w:r>
    </w:p>
    <w:p w:rsidR="00F13A7B" w:rsidRDefault="00F13A7B" w:rsidP="005D2704">
      <w:pPr>
        <w:jc w:val="both"/>
      </w:pPr>
    </w:p>
    <w:p w:rsidR="004D3202" w:rsidRDefault="004D3202" w:rsidP="005D2704">
      <w:pPr>
        <w:pStyle w:val="Heading2"/>
        <w:spacing w:after="240"/>
        <w:jc w:val="both"/>
      </w:pPr>
      <w:bookmarkStart w:id="492" w:name="_Toc369463026"/>
      <w:r>
        <w:t>Data sources and destinations</w:t>
      </w:r>
      <w:bookmarkEnd w:id="492"/>
    </w:p>
    <w:p w:rsidR="00107314" w:rsidDel="00CC001E" w:rsidRDefault="00107314" w:rsidP="005D2704">
      <w:pPr>
        <w:jc w:val="both"/>
        <w:rPr>
          <w:del w:id="493" w:author="Alex Robinson" w:date="2013-10-13T20:46:00Z"/>
        </w:rPr>
      </w:pPr>
      <w:del w:id="494" w:author="Alex Robinson" w:date="2013-10-13T20:46:00Z">
        <w:r w:rsidDel="00CC001E">
          <w:delText>There will be two main data sources &amp; destinations within the tool:</w:delText>
        </w:r>
      </w:del>
    </w:p>
    <w:p w:rsidR="00CC001E" w:rsidRDefault="00CC001E" w:rsidP="00CC001E">
      <w:pPr>
        <w:jc w:val="both"/>
        <w:rPr>
          <w:ins w:id="495" w:author="Alex Robinson" w:date="2013-10-13T20:46:00Z"/>
        </w:rPr>
      </w:pPr>
      <w:ins w:id="496" w:author="Alex Robinson" w:date="2013-10-13T20:46:00Z">
        <w:r>
          <w:t>There will be two main data sources &amp; destinations within the tool:</w:t>
        </w:r>
      </w:ins>
    </w:p>
    <w:p w:rsidR="00CC001E" w:rsidRDefault="00CC001E" w:rsidP="00CC001E">
      <w:pPr>
        <w:pStyle w:val="ListParagraph"/>
        <w:numPr>
          <w:ilvl w:val="0"/>
          <w:numId w:val="11"/>
        </w:numPr>
        <w:ind w:left="284" w:hanging="284"/>
        <w:jc w:val="both"/>
        <w:rPr>
          <w:ins w:id="497" w:author="Alex Robinson" w:date="2013-10-13T20:46:00Z"/>
        </w:rPr>
      </w:pPr>
      <w:ins w:id="498" w:author="Alex Robinson" w:date="2013-10-13T20:46:00Z">
        <w:r>
          <w:t>The teacher will input names in the system to be used as logins for the pupils. There will be 10–15 names, and these will be stored and also outputted on the admin interface so that the teacher can check each name. There will be minimal processing on this input - just checking that they are unique.</w:t>
        </w:r>
      </w:ins>
    </w:p>
    <w:p w:rsidR="00107314" w:rsidDel="00CC001E" w:rsidRDefault="00CC001E" w:rsidP="00CC001E">
      <w:pPr>
        <w:pStyle w:val="ListParagraph"/>
        <w:numPr>
          <w:ilvl w:val="0"/>
          <w:numId w:val="11"/>
        </w:numPr>
        <w:jc w:val="both"/>
        <w:rPr>
          <w:del w:id="499" w:author="Alex Robinson" w:date="2013-10-13T20:46:00Z"/>
        </w:rPr>
      </w:pPr>
      <w:ins w:id="500" w:author="Alex Robinson" w:date="2013-10-13T20:46:00Z">
        <w:r>
          <w:t>The pupils will input values through buttons and sliders into the simulation via the user interface. The values selected will be used to change how the simulation runs and will therefore require heavy processing (running through the simulation).The simulation will output the result in an animation onto the screen</w:t>
        </w:r>
      </w:ins>
      <w:del w:id="501" w:author="Alex Robinson" w:date="2013-10-13T20:46:00Z">
        <w:r w:rsidR="00107314" w:rsidDel="00CC001E">
          <w:delText>The teacher will input names in the system to be used as logins for the pupils. There will be 10–15 names, and these will be stored and also outputted on the admin interface so that th</w:delText>
        </w:r>
        <w:r w:rsidR="000B3D07" w:rsidDel="00CC001E">
          <w:delText xml:space="preserve">e teacher can check each name. </w:delText>
        </w:r>
        <w:r w:rsidR="00107314" w:rsidDel="00CC001E">
          <w:delText>There will be minimal processing on this input just checking that they are unique.</w:delText>
        </w:r>
      </w:del>
    </w:p>
    <w:p w:rsidR="006136D4" w:rsidRDefault="00107314" w:rsidP="005D2704">
      <w:pPr>
        <w:pStyle w:val="ListParagraph"/>
        <w:numPr>
          <w:ilvl w:val="0"/>
          <w:numId w:val="11"/>
        </w:numPr>
        <w:jc w:val="both"/>
      </w:pPr>
      <w:del w:id="502" w:author="Alex Robinson" w:date="2013-10-13T20:46:00Z">
        <w:r w:rsidDel="00CC001E">
          <w:delText>The pupils will input values through buttons and sliders into the simulation via the user interface.</w:delText>
        </w:r>
        <w:r w:rsidR="00727931" w:rsidDel="00CC001E">
          <w:delText xml:space="preserve"> </w:delText>
        </w:r>
        <w:r w:rsidDel="00CC001E">
          <w:delText>The values selected will be used to change how the simulation runs and will therefore require heavy processing (running through the simulation).</w:delText>
        </w:r>
        <w:r w:rsidR="00727931" w:rsidDel="00CC001E">
          <w:delText xml:space="preserve"> </w:delText>
        </w:r>
        <w:r w:rsidDel="00CC001E">
          <w:delText>The simulation will output the result in a</w:delText>
        </w:r>
        <w:r w:rsidR="00BE0891" w:rsidDel="00CC001E">
          <w:delText>n</w:delText>
        </w:r>
        <w:r w:rsidDel="00CC001E">
          <w:delText xml:space="preserve"> animation </w:delText>
        </w:r>
        <w:r w:rsidR="00BE0891" w:rsidDel="00CC001E">
          <w:delText>on</w:delText>
        </w:r>
        <w:r w:rsidDel="00CC001E">
          <w:delText>to the screen</w:delText>
        </w:r>
      </w:del>
      <w:r>
        <w:t>.</w:t>
      </w:r>
    </w:p>
    <w:p w:rsidR="006766E8" w:rsidRPr="002825B2" w:rsidRDefault="006766E8" w:rsidP="005D2704">
      <w:pPr>
        <w:pStyle w:val="ListParagraph"/>
        <w:jc w:val="both"/>
      </w:pPr>
    </w:p>
    <w:p w:rsidR="004D3202" w:rsidRDefault="004D3202" w:rsidP="005D2704">
      <w:pPr>
        <w:pStyle w:val="Heading2"/>
        <w:spacing w:after="240"/>
        <w:jc w:val="both"/>
      </w:pPr>
      <w:bookmarkStart w:id="503" w:name="_Toc369463027"/>
      <w:r>
        <w:t>Data volumes</w:t>
      </w:r>
      <w:bookmarkEnd w:id="503"/>
    </w:p>
    <w:p w:rsidR="006136D4" w:rsidRDefault="003F669C" w:rsidP="005D2704">
      <w:pPr>
        <w:jc w:val="both"/>
      </w:pPr>
      <w:r>
        <w:t>There will be two teachers who will each use the tool for half a lesson (22 minutes) and prep once a year.</w:t>
      </w:r>
      <w:r w:rsidR="00727931">
        <w:t xml:space="preserve"> </w:t>
      </w:r>
      <w:r>
        <w:t>While using the program the 10-15 pupils will update the simulations values once every 20-30 seconds on average.</w:t>
      </w:r>
      <w:r w:rsidR="00727931">
        <w:t xml:space="preserve"> </w:t>
      </w:r>
      <w:r>
        <w:t>The teacher will update the pupil’s names once every year.</w:t>
      </w:r>
      <w:r w:rsidR="0095209D">
        <w:t xml:space="preserve"> </w:t>
      </w:r>
      <w:r w:rsidR="000B3D07">
        <w:t>The 10-15 pupil n</w:t>
      </w:r>
      <w:r>
        <w:t xml:space="preserve">ames stored through the system will be no more than </w:t>
      </w:r>
      <w:r w:rsidR="000B3D07">
        <w:rPr>
          <w:rFonts w:cstheme="minorHAnsi"/>
        </w:rPr>
        <w:t>⅓</w:t>
      </w:r>
      <w:r w:rsidR="000B3D07">
        <w:t xml:space="preserve"> </w:t>
      </w:r>
      <w:r>
        <w:t>kilobyte</w:t>
      </w:r>
      <w:r w:rsidR="000B3D07">
        <w:t xml:space="preserve"> on the disk.</w:t>
      </w:r>
    </w:p>
    <w:p w:rsidR="00C9518B" w:rsidRPr="00C9518B" w:rsidRDefault="00C9518B" w:rsidP="005D2704">
      <w:pPr>
        <w:jc w:val="both"/>
      </w:pPr>
      <w:r w:rsidRPr="00C9518B">
        <w:rPr>
          <w:highlight w:val="yellow"/>
        </w:rPr>
        <w:t>Users score, admins login</w:t>
      </w:r>
    </w:p>
    <w:p w:rsidR="000B3D07" w:rsidRPr="003E4FFA" w:rsidRDefault="000B3D07" w:rsidP="005D2704">
      <w:pPr>
        <w:jc w:val="both"/>
      </w:pPr>
    </w:p>
    <w:p w:rsidR="001A7223" w:rsidRDefault="004D3202" w:rsidP="005D2704">
      <w:pPr>
        <w:pStyle w:val="Heading2"/>
        <w:spacing w:after="240"/>
        <w:jc w:val="both"/>
      </w:pPr>
      <w:bookmarkStart w:id="504" w:name="_Toc369463028"/>
      <w:r>
        <w:t>Analysis Data Dictionary</w:t>
      </w:r>
      <w:bookmarkEnd w:id="504"/>
    </w:p>
    <w:p w:rsidR="001A7223" w:rsidRPr="001A7223" w:rsidRDefault="001A7223" w:rsidP="005D2704">
      <w:pPr>
        <w:jc w:val="both"/>
      </w:pPr>
      <w:r w:rsidRPr="001A7223">
        <w:rPr>
          <w:highlight w:val="yellow"/>
        </w:rPr>
        <w:t>The table below shows …..</w:t>
      </w:r>
    </w:p>
    <w:tbl>
      <w:tblPr>
        <w:tblStyle w:val="TableGrid"/>
        <w:tblW w:w="8790" w:type="dxa"/>
        <w:tblInd w:w="392" w:type="dxa"/>
        <w:tblLook w:val="04A0" w:firstRow="1" w:lastRow="0" w:firstColumn="1" w:lastColumn="0" w:noHBand="0" w:noVBand="1"/>
      </w:tblPr>
      <w:tblGrid>
        <w:gridCol w:w="1623"/>
        <w:gridCol w:w="2309"/>
        <w:gridCol w:w="2547"/>
        <w:gridCol w:w="2311"/>
      </w:tblGrid>
      <w:tr w:rsidR="00416DA8" w:rsidTr="004448E1">
        <w:tc>
          <w:tcPr>
            <w:tcW w:w="1623" w:type="dxa"/>
          </w:tcPr>
          <w:p w:rsidR="00416DA8" w:rsidRPr="004448E1" w:rsidRDefault="00416DA8" w:rsidP="005D2704">
            <w:pPr>
              <w:tabs>
                <w:tab w:val="left" w:pos="992"/>
              </w:tabs>
              <w:spacing w:after="240" w:line="276" w:lineRule="auto"/>
              <w:jc w:val="both"/>
              <w:rPr>
                <w:b/>
                <w:sz w:val="24"/>
              </w:rPr>
            </w:pPr>
            <w:r w:rsidRPr="004448E1">
              <w:rPr>
                <w:b/>
                <w:sz w:val="24"/>
              </w:rPr>
              <w:t>Name</w:t>
            </w:r>
          </w:p>
        </w:tc>
        <w:tc>
          <w:tcPr>
            <w:tcW w:w="2309" w:type="dxa"/>
          </w:tcPr>
          <w:p w:rsidR="00416DA8" w:rsidRPr="004448E1" w:rsidRDefault="00416DA8" w:rsidP="005D2704">
            <w:pPr>
              <w:spacing w:after="240" w:line="276" w:lineRule="auto"/>
              <w:jc w:val="both"/>
              <w:rPr>
                <w:b/>
                <w:sz w:val="24"/>
              </w:rPr>
            </w:pPr>
            <w:r w:rsidRPr="004448E1">
              <w:rPr>
                <w:b/>
                <w:sz w:val="24"/>
              </w:rPr>
              <w:t>Type</w:t>
            </w:r>
          </w:p>
        </w:tc>
        <w:tc>
          <w:tcPr>
            <w:tcW w:w="2547" w:type="dxa"/>
          </w:tcPr>
          <w:p w:rsidR="00416DA8" w:rsidRPr="004448E1" w:rsidRDefault="00416DA8" w:rsidP="005D2704">
            <w:pPr>
              <w:spacing w:after="240" w:line="276" w:lineRule="auto"/>
              <w:jc w:val="both"/>
              <w:rPr>
                <w:b/>
                <w:sz w:val="24"/>
              </w:rPr>
            </w:pPr>
            <w:r w:rsidRPr="004448E1">
              <w:rPr>
                <w:b/>
                <w:sz w:val="24"/>
              </w:rPr>
              <w:t>Description</w:t>
            </w:r>
          </w:p>
        </w:tc>
        <w:tc>
          <w:tcPr>
            <w:tcW w:w="2311" w:type="dxa"/>
          </w:tcPr>
          <w:p w:rsidR="00416DA8" w:rsidRPr="004448E1" w:rsidRDefault="00416DA8" w:rsidP="005D2704">
            <w:pPr>
              <w:spacing w:after="240" w:line="276" w:lineRule="auto"/>
              <w:jc w:val="both"/>
              <w:rPr>
                <w:b/>
                <w:sz w:val="24"/>
              </w:rPr>
            </w:pPr>
            <w:r w:rsidRPr="004448E1">
              <w:rPr>
                <w:b/>
                <w:sz w:val="24"/>
                <w:highlight w:val="green"/>
              </w:rPr>
              <w:t>Relationships</w:t>
            </w:r>
          </w:p>
        </w:tc>
      </w:tr>
      <w:tr w:rsidR="00D93614" w:rsidTr="004448E1">
        <w:tc>
          <w:tcPr>
            <w:tcW w:w="1623" w:type="dxa"/>
          </w:tcPr>
          <w:p w:rsidR="00D93614" w:rsidRPr="004448E1" w:rsidRDefault="00D93614" w:rsidP="005D2704">
            <w:pPr>
              <w:spacing w:after="240" w:line="276" w:lineRule="auto"/>
              <w:jc w:val="both"/>
              <w:rPr>
                <w:b/>
              </w:rPr>
            </w:pPr>
            <w:r w:rsidRPr="004448E1">
              <w:rPr>
                <w:b/>
              </w:rPr>
              <w:t>Score</w:t>
            </w:r>
          </w:p>
        </w:tc>
        <w:tc>
          <w:tcPr>
            <w:tcW w:w="2309" w:type="dxa"/>
          </w:tcPr>
          <w:p w:rsidR="00D93614" w:rsidRDefault="00D93614" w:rsidP="005D2704">
            <w:pPr>
              <w:spacing w:after="240" w:line="276" w:lineRule="auto"/>
              <w:jc w:val="both"/>
            </w:pPr>
            <w:r>
              <w:t>32bit integer</w:t>
            </w:r>
          </w:p>
        </w:tc>
        <w:tc>
          <w:tcPr>
            <w:tcW w:w="2547" w:type="dxa"/>
          </w:tcPr>
          <w:p w:rsidR="00D93614" w:rsidRDefault="00D93614" w:rsidP="005D2704">
            <w:pPr>
              <w:spacing w:after="240" w:line="276" w:lineRule="auto"/>
              <w:jc w:val="both"/>
            </w:pPr>
            <w:r>
              <w:t xml:space="preserve">Contains the highest score a </w:t>
            </w:r>
            <w:r w:rsidR="00EF7E14">
              <w:t>pupil</w:t>
            </w:r>
            <w:r>
              <w:t xml:space="preserve"> has reached, defaults to 0</w:t>
            </w:r>
          </w:p>
        </w:tc>
        <w:tc>
          <w:tcPr>
            <w:tcW w:w="2311" w:type="dxa"/>
          </w:tcPr>
          <w:p w:rsidR="00D93614" w:rsidRPr="00416DA8" w:rsidRDefault="00D93614" w:rsidP="005D2704">
            <w:pPr>
              <w:spacing w:after="240" w:line="276" w:lineRule="auto"/>
              <w:jc w:val="both"/>
              <w:rPr>
                <w:highlight w:val="green"/>
              </w:rPr>
            </w:pPr>
          </w:p>
        </w:tc>
      </w:tr>
      <w:tr w:rsidR="00D93614" w:rsidTr="004448E1">
        <w:tc>
          <w:tcPr>
            <w:tcW w:w="1623" w:type="dxa"/>
          </w:tcPr>
          <w:p w:rsidR="00D93614" w:rsidRPr="004448E1" w:rsidRDefault="00D93614" w:rsidP="005D2704">
            <w:pPr>
              <w:spacing w:after="240" w:line="276" w:lineRule="auto"/>
              <w:jc w:val="both"/>
              <w:rPr>
                <w:b/>
              </w:rPr>
            </w:pPr>
            <w:r w:rsidRPr="004448E1">
              <w:rPr>
                <w:b/>
              </w:rPr>
              <w:lastRenderedPageBreak/>
              <w:t>Last login date</w:t>
            </w:r>
          </w:p>
        </w:tc>
        <w:tc>
          <w:tcPr>
            <w:tcW w:w="2309" w:type="dxa"/>
          </w:tcPr>
          <w:p w:rsidR="00D93614" w:rsidRDefault="00D93614" w:rsidP="005D2704">
            <w:pPr>
              <w:spacing w:after="240" w:line="276" w:lineRule="auto"/>
              <w:jc w:val="both"/>
            </w:pPr>
            <w:proofErr w:type="spellStart"/>
            <w:r>
              <w:t>Datetime</w:t>
            </w:r>
            <w:proofErr w:type="spellEnd"/>
            <w:r>
              <w:t xml:space="preserve"> date 8 bytes</w:t>
            </w:r>
          </w:p>
        </w:tc>
        <w:tc>
          <w:tcPr>
            <w:tcW w:w="2547" w:type="dxa"/>
          </w:tcPr>
          <w:p w:rsidR="00D93614" w:rsidRDefault="00D93614" w:rsidP="005D2704">
            <w:pPr>
              <w:spacing w:after="240" w:line="276" w:lineRule="auto"/>
              <w:jc w:val="both"/>
            </w:pPr>
            <w:r>
              <w:t xml:space="preserve">Contains the last login date of the user, </w:t>
            </w:r>
            <w:r w:rsidRPr="00D93614">
              <w:rPr>
                <w:highlight w:val="green"/>
              </w:rPr>
              <w:t xml:space="preserve">defaults </w:t>
            </w:r>
            <w:r w:rsidR="006E38F8" w:rsidRPr="00D93614">
              <w:rPr>
                <w:highlight w:val="green"/>
              </w:rPr>
              <w:t>to?</w:t>
            </w:r>
          </w:p>
        </w:tc>
        <w:tc>
          <w:tcPr>
            <w:tcW w:w="2311" w:type="dxa"/>
          </w:tcPr>
          <w:p w:rsidR="00D93614" w:rsidRPr="00416DA8" w:rsidRDefault="00D93614" w:rsidP="005D2704">
            <w:pPr>
              <w:spacing w:after="240" w:line="276" w:lineRule="auto"/>
              <w:jc w:val="both"/>
              <w:rPr>
                <w:highlight w:val="green"/>
              </w:rPr>
            </w:pPr>
          </w:p>
        </w:tc>
      </w:tr>
      <w:tr w:rsidR="00D93614" w:rsidTr="004448E1">
        <w:tc>
          <w:tcPr>
            <w:tcW w:w="1623" w:type="dxa"/>
          </w:tcPr>
          <w:p w:rsidR="00D93614" w:rsidRPr="004448E1" w:rsidRDefault="00D93614" w:rsidP="005D2704">
            <w:pPr>
              <w:spacing w:after="240" w:line="276" w:lineRule="auto"/>
              <w:jc w:val="both"/>
              <w:rPr>
                <w:b/>
              </w:rPr>
            </w:pPr>
            <w:r w:rsidRPr="004448E1">
              <w:rPr>
                <w:b/>
              </w:rPr>
              <w:t>User ID</w:t>
            </w:r>
          </w:p>
        </w:tc>
        <w:tc>
          <w:tcPr>
            <w:tcW w:w="2309" w:type="dxa"/>
          </w:tcPr>
          <w:p w:rsidR="00D93614" w:rsidRDefault="00D93614" w:rsidP="005D2704">
            <w:pPr>
              <w:spacing w:after="240" w:line="276" w:lineRule="auto"/>
              <w:jc w:val="both"/>
            </w:pPr>
            <w:r>
              <w:t>&lt;20 character string</w:t>
            </w:r>
          </w:p>
        </w:tc>
        <w:tc>
          <w:tcPr>
            <w:tcW w:w="2547" w:type="dxa"/>
          </w:tcPr>
          <w:p w:rsidR="00D93614" w:rsidRDefault="00D93614" w:rsidP="005D2704">
            <w:pPr>
              <w:spacing w:after="240" w:line="276" w:lineRule="auto"/>
              <w:jc w:val="both"/>
            </w:pPr>
            <w:r>
              <w:t xml:space="preserve">Contains a unique identifying </w:t>
            </w:r>
            <w:r w:rsidR="00416DA8">
              <w:t xml:space="preserve">string for each pupil in a class </w:t>
            </w:r>
            <w:r w:rsidR="00416DA8" w:rsidRPr="00607B5E">
              <w:rPr>
                <w:highlight w:val="red"/>
              </w:rPr>
              <w:t>i.e. first name + last name initial.</w:t>
            </w:r>
            <w:r w:rsidR="00727931">
              <w:rPr>
                <w:highlight w:val="red"/>
              </w:rPr>
              <w:t xml:space="preserve"> </w:t>
            </w:r>
            <w:r w:rsidR="00416DA8" w:rsidRPr="00607B5E">
              <w:rPr>
                <w:highlight w:val="red"/>
              </w:rPr>
              <w:t>Chosen by teacher</w:t>
            </w:r>
          </w:p>
        </w:tc>
        <w:tc>
          <w:tcPr>
            <w:tcW w:w="2311" w:type="dxa"/>
          </w:tcPr>
          <w:p w:rsidR="00D93614" w:rsidRPr="00416DA8" w:rsidRDefault="00D93614" w:rsidP="005D2704">
            <w:pPr>
              <w:spacing w:after="240" w:line="276" w:lineRule="auto"/>
              <w:jc w:val="both"/>
              <w:rPr>
                <w:highlight w:val="green"/>
              </w:rPr>
            </w:pPr>
          </w:p>
        </w:tc>
      </w:tr>
      <w:tr w:rsidR="00D93614" w:rsidTr="004448E1">
        <w:tc>
          <w:tcPr>
            <w:tcW w:w="1623" w:type="dxa"/>
          </w:tcPr>
          <w:p w:rsidR="00D93614" w:rsidRPr="004448E1" w:rsidRDefault="00D93614" w:rsidP="005D2704">
            <w:pPr>
              <w:spacing w:after="240" w:line="276" w:lineRule="auto"/>
              <w:jc w:val="both"/>
              <w:rPr>
                <w:b/>
              </w:rPr>
            </w:pPr>
            <w:r w:rsidRPr="004448E1">
              <w:rPr>
                <w:b/>
              </w:rPr>
              <w:t>Class ID</w:t>
            </w:r>
          </w:p>
        </w:tc>
        <w:tc>
          <w:tcPr>
            <w:tcW w:w="2309" w:type="dxa"/>
          </w:tcPr>
          <w:p w:rsidR="00D93614" w:rsidRDefault="00D93614" w:rsidP="005D2704">
            <w:pPr>
              <w:spacing w:after="240" w:line="276" w:lineRule="auto"/>
              <w:jc w:val="both"/>
            </w:pPr>
            <w:r>
              <w:t>16bit integer</w:t>
            </w:r>
          </w:p>
        </w:tc>
        <w:tc>
          <w:tcPr>
            <w:tcW w:w="2547" w:type="dxa"/>
          </w:tcPr>
          <w:p w:rsidR="00D93614" w:rsidRDefault="00416DA8" w:rsidP="005D2704">
            <w:pPr>
              <w:spacing w:after="240" w:line="276" w:lineRule="auto"/>
              <w:jc w:val="both"/>
            </w:pPr>
            <w:r>
              <w:t xml:space="preserve">A </w:t>
            </w:r>
            <w:r w:rsidRPr="00607B5E">
              <w:rPr>
                <w:highlight w:val="magenta"/>
              </w:rPr>
              <w:t>globally</w:t>
            </w:r>
            <w:r>
              <w:t xml:space="preserve"> unique integer to identify the class </w:t>
            </w:r>
          </w:p>
        </w:tc>
        <w:tc>
          <w:tcPr>
            <w:tcW w:w="2311" w:type="dxa"/>
          </w:tcPr>
          <w:p w:rsidR="00D93614" w:rsidRDefault="00D93614" w:rsidP="005D2704">
            <w:pPr>
              <w:spacing w:after="240" w:line="276" w:lineRule="auto"/>
              <w:jc w:val="both"/>
            </w:pPr>
          </w:p>
        </w:tc>
      </w:tr>
    </w:tbl>
    <w:p w:rsidR="00D93614" w:rsidRPr="00D93614" w:rsidRDefault="00D93614" w:rsidP="005D2704">
      <w:pPr>
        <w:spacing w:after="240"/>
        <w:jc w:val="both"/>
      </w:pPr>
    </w:p>
    <w:p w:rsidR="00E01770" w:rsidRPr="00E01770" w:rsidRDefault="00E01770" w:rsidP="00295BDB">
      <w:pPr>
        <w:pStyle w:val="Heading2"/>
        <w:spacing w:after="240"/>
        <w:jc w:val="both"/>
      </w:pPr>
      <w:bookmarkStart w:id="505" w:name="_Toc369463029"/>
      <w:r>
        <w:t>Data Flow D</w:t>
      </w:r>
      <w:r w:rsidR="004D3202">
        <w:t>iagrams</w:t>
      </w:r>
      <w:bookmarkEnd w:id="505"/>
    </w:p>
    <w:p w:rsidR="008C4068" w:rsidRDefault="008C4068" w:rsidP="005D2704">
      <w:pPr>
        <w:pStyle w:val="Heading3"/>
        <w:spacing w:after="240"/>
        <w:jc w:val="both"/>
      </w:pPr>
      <w:r>
        <w:t>Entry relation diagrams</w:t>
      </w:r>
    </w:p>
    <w:p w:rsidR="00C14BBD" w:rsidRDefault="00C14BBD" w:rsidP="005D2704">
      <w:pPr>
        <w:spacing w:after="240"/>
        <w:jc w:val="both"/>
        <w:rPr>
          <w:ins w:id="506" w:author="Alex Robinson" w:date="2013-10-13T20:55:00Z"/>
        </w:rPr>
      </w:pPr>
      <w:r w:rsidRPr="00C14BBD">
        <w:rPr>
          <w:highlight w:val="green"/>
        </w:rPr>
        <w:t>This is not applicable to my project.</w:t>
      </w:r>
    </w:p>
    <w:p w:rsidR="00F60DDE" w:rsidRPr="00C14BBD" w:rsidRDefault="00F60DDE" w:rsidP="005D2704">
      <w:pPr>
        <w:spacing w:after="240"/>
        <w:jc w:val="both"/>
      </w:pPr>
      <w:ins w:id="507" w:author="Alex Robinson" w:date="2013-10-13T20:55:00Z">
        <w:r>
          <w:t>May be needed for backend database to track scores.</w:t>
        </w:r>
      </w:ins>
    </w:p>
    <w:p w:rsidR="004D3202" w:rsidRDefault="004D3202" w:rsidP="005D2704">
      <w:pPr>
        <w:pStyle w:val="Heading3"/>
        <w:spacing w:after="240"/>
        <w:jc w:val="both"/>
      </w:pPr>
      <w:r>
        <w:lastRenderedPageBreak/>
        <w:t>Object analysis diagrams</w:t>
      </w:r>
    </w:p>
    <w:p w:rsidR="004625EB" w:rsidRDefault="004625EB" w:rsidP="004625EB">
      <w:pPr>
        <w:keepNext/>
        <w:jc w:val="both"/>
      </w:pPr>
      <w:r>
        <w:rPr>
          <w:noProof/>
          <w:lang w:eastAsia="en-GB"/>
        </w:rPr>
        <w:drawing>
          <wp:inline distT="0" distB="0" distL="0" distR="0" wp14:anchorId="3CAC1F2E" wp14:editId="3234EF6B">
            <wp:extent cx="3895725" cy="451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relation diagram (v1).png"/>
                    <pic:cNvPicPr/>
                  </pic:nvPicPr>
                  <pic:blipFill>
                    <a:blip r:embed="rId8">
                      <a:extLst>
                        <a:ext uri="{28A0092B-C50C-407E-A947-70E740481C1C}">
                          <a14:useLocalDpi xmlns:a14="http://schemas.microsoft.com/office/drawing/2010/main" val="0"/>
                        </a:ext>
                      </a:extLst>
                    </a:blip>
                    <a:stretch>
                      <a:fillRect/>
                    </a:stretch>
                  </pic:blipFill>
                  <pic:spPr>
                    <a:xfrm>
                      <a:off x="0" y="0"/>
                      <a:ext cx="3895725" cy="4514850"/>
                    </a:xfrm>
                    <a:prstGeom prst="rect">
                      <a:avLst/>
                    </a:prstGeom>
                  </pic:spPr>
                </pic:pic>
              </a:graphicData>
            </a:graphic>
          </wp:inline>
        </w:drawing>
      </w:r>
    </w:p>
    <w:p w:rsidR="006136D4" w:rsidRDefault="004625EB" w:rsidP="004625EB">
      <w:pPr>
        <w:pStyle w:val="Caption"/>
        <w:jc w:val="both"/>
      </w:pPr>
      <w:r>
        <w:t xml:space="preserve">Figure </w:t>
      </w:r>
      <w:r w:rsidR="00CC001E">
        <w:fldChar w:fldCharType="begin"/>
      </w:r>
      <w:r w:rsidR="00CC001E">
        <w:instrText xml:space="preserve"> SEQ Figure \* ARABIC </w:instrText>
      </w:r>
      <w:r w:rsidR="00CC001E">
        <w:fldChar w:fldCharType="separate"/>
      </w:r>
      <w:r>
        <w:rPr>
          <w:noProof/>
        </w:rPr>
        <w:t>1</w:t>
      </w:r>
      <w:r w:rsidR="00CC001E">
        <w:rPr>
          <w:noProof/>
        </w:rPr>
        <w:fldChar w:fldCharType="end"/>
      </w:r>
      <w:r>
        <w:t xml:space="preserve"> </w:t>
      </w:r>
      <w:r w:rsidR="001F10DE">
        <w:t xml:space="preserve">- </w:t>
      </w:r>
      <w:r>
        <w:t>Object relationship diagram</w:t>
      </w:r>
    </w:p>
    <w:p w:rsidR="004625EB" w:rsidRPr="00521066" w:rsidRDefault="004625EB" w:rsidP="005D2704">
      <w:pPr>
        <w:jc w:val="both"/>
        <w:rPr>
          <w:highlight w:val="yellow"/>
          <w:rPrChange w:id="508" w:author="Alex Robinson" w:date="2013-10-13T20:54:00Z">
            <w:rPr>
              <w:highlight w:val="green"/>
            </w:rPr>
          </w:rPrChange>
        </w:rPr>
      </w:pPr>
      <w:del w:id="509" w:author="Alex Robinson" w:date="2013-10-13T20:54:00Z">
        <w:r w:rsidRPr="00521066" w:rsidDel="00521066">
          <w:rPr>
            <w:highlight w:val="yellow"/>
            <w:rPrChange w:id="510" w:author="Alex Robinson" w:date="2013-10-13T20:54:00Z">
              <w:rPr>
                <w:highlight w:val="green"/>
              </w:rPr>
            </w:rPrChange>
          </w:rPr>
          <w:delText>Is this the correct diagram, is there more that can be added, how to model processes like login?</w:delText>
        </w:r>
      </w:del>
      <w:ins w:id="511" w:author="Alex Robinson" w:date="2013-10-13T20:54:00Z">
        <w:r w:rsidR="00521066" w:rsidRPr="00521066">
          <w:rPr>
            <w:highlight w:val="yellow"/>
            <w:rPrChange w:id="512" w:author="Alex Robinson" w:date="2013-10-13T20:54:00Z">
              <w:rPr>
                <w:highlight w:val="green"/>
              </w:rPr>
            </w:rPrChange>
          </w:rPr>
          <w:t>Once design is done update this relationship diagram</w:t>
        </w:r>
      </w:ins>
    </w:p>
    <w:p w:rsidR="004625EB" w:rsidRPr="006136D4" w:rsidDel="00521066" w:rsidRDefault="004625EB" w:rsidP="005D2704">
      <w:pPr>
        <w:jc w:val="both"/>
        <w:rPr>
          <w:del w:id="513" w:author="Alex Robinson" w:date="2013-10-13T20:54:00Z"/>
        </w:rPr>
      </w:pPr>
      <w:del w:id="514" w:author="Alex Robinson" w:date="2013-10-13T20:54:00Z">
        <w:r w:rsidRPr="001F10DE" w:rsidDel="00521066">
          <w:rPr>
            <w:highlight w:val="green"/>
          </w:rPr>
          <w:delText xml:space="preserve">Should the ant simulation be included in the </w:delText>
        </w:r>
        <w:r w:rsidR="00BC74E8" w:rsidRPr="001F10DE" w:rsidDel="00521066">
          <w:rPr>
            <w:highlight w:val="green"/>
          </w:rPr>
          <w:delText>diagram?</w:delText>
        </w:r>
      </w:del>
    </w:p>
    <w:p w:rsidR="004D3202" w:rsidRDefault="004D3202" w:rsidP="005D2704">
      <w:pPr>
        <w:pStyle w:val="Heading2"/>
        <w:spacing w:after="240"/>
        <w:jc w:val="both"/>
      </w:pPr>
      <w:bookmarkStart w:id="515" w:name="_Toc369463030"/>
      <w:r>
        <w:t>Objectives</w:t>
      </w:r>
      <w:r w:rsidR="00E01770">
        <w:t xml:space="preserve"> for the proposed system</w:t>
      </w:r>
      <w:bookmarkEnd w:id="515"/>
    </w:p>
    <w:p w:rsidR="00E777E9" w:rsidDel="00357AC5" w:rsidRDefault="00E777E9" w:rsidP="005D2704">
      <w:pPr>
        <w:spacing w:after="240"/>
        <w:jc w:val="both"/>
        <w:rPr>
          <w:del w:id="516" w:author="Alex Robinson" w:date="2013-10-13T20:55:00Z"/>
        </w:rPr>
      </w:pPr>
      <w:del w:id="517" w:author="Alex Robinson" w:date="2013-10-13T20:55:00Z">
        <w:r w:rsidRPr="00E777E9" w:rsidDel="00357AC5">
          <w:rPr>
            <w:highlight w:val="green"/>
          </w:rPr>
          <w:delText>Should this include objectives for the ant simulation? (e.g. chemical trials, terrain simulation, certain attributes, random mutations….) Or should this just be for the interface (e.g. allow login, admin panel, high score board…) or both?</w:delText>
        </w:r>
      </w:del>
    </w:p>
    <w:p w:rsidR="001F10DE" w:rsidRDefault="005A3DBF" w:rsidP="005A3DBF">
      <w:pPr>
        <w:pStyle w:val="Heading3"/>
      </w:pPr>
      <w:r>
        <w:t>Ant s</w:t>
      </w:r>
      <w:r w:rsidR="001F10DE">
        <w:t>imulation objectives</w:t>
      </w:r>
    </w:p>
    <w:p w:rsidR="00095EB2" w:rsidRDefault="00604423" w:rsidP="00604423">
      <w:pPr>
        <w:pStyle w:val="ListParagraph"/>
        <w:numPr>
          <w:ilvl w:val="0"/>
          <w:numId w:val="13"/>
        </w:numPr>
      </w:pPr>
      <w:r w:rsidRPr="00604423">
        <w:t>The</w:t>
      </w:r>
      <w:r>
        <w:t xml:space="preserve"> simulation should be able to generate </w:t>
      </w:r>
      <w:r w:rsidRPr="00604423">
        <w:rPr>
          <w:highlight w:val="green"/>
        </w:rPr>
        <w:t>realistic (e.g. has a gradient)</w:t>
      </w:r>
      <w:r>
        <w:t xml:space="preserve"> random food placement.</w:t>
      </w:r>
    </w:p>
    <w:p w:rsidR="00604423" w:rsidRDefault="00604423" w:rsidP="00604423">
      <w:pPr>
        <w:pStyle w:val="ListParagraph"/>
        <w:numPr>
          <w:ilvl w:val="0"/>
          <w:numId w:val="13"/>
        </w:numPr>
      </w:pPr>
      <w:r>
        <w:t>The simulation should be able to create random maps (food and obstacles)</w:t>
      </w:r>
    </w:p>
    <w:p w:rsidR="0014313D" w:rsidRDefault="0014313D" w:rsidP="0014313D">
      <w:pPr>
        <w:pStyle w:val="ListParagraph"/>
        <w:numPr>
          <w:ilvl w:val="0"/>
          <w:numId w:val="13"/>
        </w:numPr>
      </w:pPr>
      <w:r>
        <w:t>The ants should have variable basic characteristics Including:</w:t>
      </w:r>
    </w:p>
    <w:p w:rsidR="0014313D" w:rsidRDefault="0014313D" w:rsidP="0014313D">
      <w:pPr>
        <w:pStyle w:val="ListParagraph"/>
        <w:ind w:left="1080"/>
      </w:pPr>
      <w:r>
        <w:t>3.1. Speed the ants move</w:t>
      </w:r>
    </w:p>
    <w:p w:rsidR="0014313D" w:rsidRDefault="0014313D" w:rsidP="0014313D">
      <w:pPr>
        <w:pStyle w:val="ListParagraph"/>
        <w:ind w:left="1080"/>
      </w:pPr>
      <w:r>
        <w:t>3.2. The lifespan of the ants</w:t>
      </w:r>
    </w:p>
    <w:p w:rsidR="0014313D" w:rsidRDefault="0014313D" w:rsidP="0014313D">
      <w:pPr>
        <w:pStyle w:val="ListParagraph"/>
        <w:ind w:left="1080"/>
      </w:pPr>
      <w:r>
        <w:t>3.3. The reproduction rate</w:t>
      </w:r>
    </w:p>
    <w:p w:rsidR="0014313D" w:rsidRDefault="0014313D" w:rsidP="0014313D">
      <w:pPr>
        <w:pStyle w:val="ListParagraph"/>
        <w:ind w:left="1080"/>
      </w:pPr>
      <w:r>
        <w:t xml:space="preserve">3.4. </w:t>
      </w:r>
      <w:r w:rsidR="002F033E">
        <w:t>The amount of food ants are able to carry</w:t>
      </w:r>
    </w:p>
    <w:p w:rsidR="002F033E" w:rsidRDefault="002F033E" w:rsidP="0014313D">
      <w:pPr>
        <w:pStyle w:val="ListParagraph"/>
        <w:ind w:left="1080"/>
      </w:pPr>
      <w:r>
        <w:t xml:space="preserve">3.5. </w:t>
      </w:r>
    </w:p>
    <w:p w:rsidR="0014313D" w:rsidRDefault="0014313D" w:rsidP="00604423">
      <w:pPr>
        <w:pStyle w:val="ListParagraph"/>
        <w:numPr>
          <w:ilvl w:val="0"/>
          <w:numId w:val="13"/>
        </w:numPr>
      </w:pPr>
      <w:r>
        <w:t>T</w:t>
      </w:r>
      <w:r w:rsidR="002F033E">
        <w:t>he simulation should be able to introduce random mutations and events such as natural disasters into the system to change the environment (so pupils can see how the ants must suited to the environment will survive).</w:t>
      </w:r>
    </w:p>
    <w:p w:rsidR="002F033E" w:rsidRDefault="002F033E" w:rsidP="00604423">
      <w:pPr>
        <w:pStyle w:val="ListParagraph"/>
        <w:numPr>
          <w:ilvl w:val="0"/>
          <w:numId w:val="13"/>
        </w:numPr>
      </w:pPr>
      <w:r>
        <w:lastRenderedPageBreak/>
        <w:t>The simulation should model energy intake from food needed for ant to survive depending on the size and speed of the ants so not to make it unfair.</w:t>
      </w:r>
    </w:p>
    <w:p w:rsidR="005175D1" w:rsidRDefault="005175D1" w:rsidP="00604423">
      <w:pPr>
        <w:pStyle w:val="ListParagraph"/>
        <w:numPr>
          <w:ilvl w:val="0"/>
          <w:numId w:val="13"/>
        </w:numPr>
      </w:pPr>
      <w:r>
        <w:t>The simulation must model a nest.</w:t>
      </w:r>
    </w:p>
    <w:p w:rsidR="005175D1" w:rsidRDefault="005175D1" w:rsidP="00604423">
      <w:pPr>
        <w:pStyle w:val="ListParagraph"/>
        <w:numPr>
          <w:ilvl w:val="0"/>
          <w:numId w:val="13"/>
        </w:numPr>
      </w:pPr>
      <w:r>
        <w:t xml:space="preserve">The simulation must model basic types of ants (e.g. worker, queen, </w:t>
      </w:r>
      <w:r w:rsidR="003D62FD">
        <w:t>solider</w:t>
      </w:r>
      <w:r>
        <w:t>).</w:t>
      </w:r>
    </w:p>
    <w:p w:rsidR="005175D1" w:rsidRDefault="005175D1" w:rsidP="005175D1">
      <w:pPr>
        <w:pStyle w:val="ListParagraph"/>
        <w:numPr>
          <w:ilvl w:val="0"/>
          <w:numId w:val="13"/>
        </w:numPr>
      </w:pPr>
      <w:r>
        <w:t>The simulation must be able to model fighting of ants.</w:t>
      </w:r>
    </w:p>
    <w:p w:rsidR="003D62FD" w:rsidRPr="00604423" w:rsidRDefault="003D62FD" w:rsidP="005175D1">
      <w:pPr>
        <w:pStyle w:val="ListParagraph"/>
        <w:numPr>
          <w:ilvl w:val="0"/>
          <w:numId w:val="13"/>
        </w:numPr>
      </w:pPr>
      <w:r>
        <w:t xml:space="preserve">The simulation must run smoothly on </w:t>
      </w:r>
      <w:r w:rsidRPr="003D62FD">
        <w:rPr>
          <w:highlight w:val="yellow"/>
        </w:rPr>
        <w:t>[system requirements]</w:t>
      </w:r>
      <w:r>
        <w:t xml:space="preserve"> systems as well as the average speed home computer.</w:t>
      </w:r>
    </w:p>
    <w:p w:rsidR="00095EB2" w:rsidRDefault="003D62FD" w:rsidP="00095EB2">
      <w:pPr>
        <w:pStyle w:val="ListParagraph"/>
        <w:numPr>
          <w:ilvl w:val="0"/>
          <w:numId w:val="13"/>
        </w:numPr>
      </w:pPr>
      <w:r>
        <w:t>The simulation must model fermion trails including:</w:t>
      </w:r>
    </w:p>
    <w:p w:rsidR="003D62FD" w:rsidRDefault="003D62FD" w:rsidP="003D62FD">
      <w:pPr>
        <w:pStyle w:val="ListParagraph"/>
        <w:ind w:left="1080"/>
      </w:pPr>
      <w:r>
        <w:t>10.1. Their creation when an ant is moving</w:t>
      </w:r>
    </w:p>
    <w:p w:rsidR="003D62FD" w:rsidRDefault="003D62FD" w:rsidP="003D62FD">
      <w:pPr>
        <w:pStyle w:val="ListParagraph"/>
        <w:ind w:left="1080"/>
      </w:pPr>
      <w:r>
        <w:t xml:space="preserve">10.2. Their evaporation </w:t>
      </w:r>
      <w:r w:rsidR="009D01DC">
        <w:t>due to conditions</w:t>
      </w:r>
    </w:p>
    <w:p w:rsidR="009D01DC" w:rsidRDefault="009D01DC" w:rsidP="003D62FD">
      <w:pPr>
        <w:pStyle w:val="ListParagraph"/>
        <w:ind w:left="1080"/>
      </w:pPr>
      <w:r>
        <w:t>10.3. How ants respond to the trials</w:t>
      </w:r>
    </w:p>
    <w:p w:rsidR="009D01DC" w:rsidRDefault="009D01DC" w:rsidP="003D62FD">
      <w:pPr>
        <w:pStyle w:val="ListParagraph"/>
        <w:ind w:left="1080"/>
      </w:pPr>
      <w:r>
        <w:tab/>
        <w:t>10.3.1. Following to find food.</w:t>
      </w:r>
    </w:p>
    <w:p w:rsidR="009D01DC" w:rsidRDefault="009D01DC" w:rsidP="003D62FD">
      <w:pPr>
        <w:pStyle w:val="ListParagraph"/>
        <w:ind w:left="1080"/>
      </w:pPr>
      <w:r>
        <w:tab/>
        <w:t>10.3.2. Avoiding exploring.</w:t>
      </w:r>
    </w:p>
    <w:p w:rsidR="009D01DC" w:rsidRDefault="009D01DC" w:rsidP="003D62FD">
      <w:pPr>
        <w:pStyle w:val="ListParagraph"/>
        <w:ind w:left="1080"/>
      </w:pPr>
      <w:r>
        <w:tab/>
        <w:t>10.3.3. Following back to nest.</w:t>
      </w:r>
    </w:p>
    <w:p w:rsidR="009D01DC" w:rsidRDefault="009D01DC" w:rsidP="003D62FD">
      <w:pPr>
        <w:pStyle w:val="ListParagraph"/>
        <w:ind w:left="1080"/>
      </w:pPr>
      <w:r>
        <w:tab/>
        <w:t>10.3.4. Detecting invaders.</w:t>
      </w:r>
    </w:p>
    <w:p w:rsidR="00DD3F99" w:rsidRPr="00604423" w:rsidRDefault="00DD3F99" w:rsidP="00DD3F99"/>
    <w:p w:rsidR="001F10DE" w:rsidRDefault="005A3DBF" w:rsidP="005A3DBF">
      <w:pPr>
        <w:pStyle w:val="Heading3"/>
      </w:pPr>
      <w:r>
        <w:t>Simulation i</w:t>
      </w:r>
      <w:r w:rsidR="001F10DE">
        <w:t>nterface objectives</w:t>
      </w:r>
    </w:p>
    <w:p w:rsidR="00095EB2" w:rsidRPr="00095EB2" w:rsidRDefault="00095EB2" w:rsidP="00095EB2">
      <w:pPr>
        <w:pStyle w:val="ListParagraph"/>
        <w:numPr>
          <w:ilvl w:val="0"/>
          <w:numId w:val="14"/>
        </w:numPr>
        <w:rPr>
          <w:highlight w:val="yellow"/>
        </w:rPr>
      </w:pPr>
      <w:r w:rsidRPr="00095EB2">
        <w:rPr>
          <w:highlight w:val="yellow"/>
        </w:rPr>
        <w:t>xxx</w:t>
      </w:r>
    </w:p>
    <w:p w:rsidR="00095EB2" w:rsidRPr="00095EB2" w:rsidRDefault="00095EB2" w:rsidP="00095EB2">
      <w:pPr>
        <w:pStyle w:val="ListParagraph"/>
        <w:numPr>
          <w:ilvl w:val="0"/>
          <w:numId w:val="14"/>
        </w:numPr>
        <w:rPr>
          <w:highlight w:val="yellow"/>
        </w:rPr>
      </w:pPr>
      <w:r w:rsidRPr="00095EB2">
        <w:rPr>
          <w:highlight w:val="yellow"/>
        </w:rPr>
        <w:t>xxx</w:t>
      </w:r>
    </w:p>
    <w:p w:rsidR="005A3DBF" w:rsidRDefault="005A3DBF" w:rsidP="005A3DBF">
      <w:pPr>
        <w:pStyle w:val="Heading3"/>
      </w:pPr>
      <w:r>
        <w:t>Admin Interface objectives</w:t>
      </w:r>
    </w:p>
    <w:p w:rsidR="00095EB2" w:rsidRPr="00095EB2" w:rsidRDefault="00095EB2" w:rsidP="00095EB2">
      <w:pPr>
        <w:pStyle w:val="ListParagraph"/>
        <w:numPr>
          <w:ilvl w:val="0"/>
          <w:numId w:val="15"/>
        </w:numPr>
        <w:rPr>
          <w:highlight w:val="yellow"/>
        </w:rPr>
      </w:pPr>
      <w:r w:rsidRPr="00095EB2">
        <w:rPr>
          <w:highlight w:val="yellow"/>
        </w:rPr>
        <w:t>xxx</w:t>
      </w:r>
    </w:p>
    <w:p w:rsidR="00095EB2" w:rsidRPr="00095EB2" w:rsidRDefault="00095EB2" w:rsidP="00095EB2">
      <w:pPr>
        <w:pStyle w:val="ListParagraph"/>
        <w:numPr>
          <w:ilvl w:val="0"/>
          <w:numId w:val="15"/>
        </w:numPr>
        <w:rPr>
          <w:highlight w:val="yellow"/>
        </w:rPr>
      </w:pPr>
      <w:r w:rsidRPr="00095EB2">
        <w:rPr>
          <w:highlight w:val="yellow"/>
        </w:rPr>
        <w:t>xxx</w:t>
      </w:r>
    </w:p>
    <w:p w:rsidR="00095EB2" w:rsidRPr="00095EB2" w:rsidRDefault="00095EB2" w:rsidP="00095EB2"/>
    <w:p w:rsidR="006136D4" w:rsidRPr="00E777E9" w:rsidRDefault="006136D4" w:rsidP="005D2704">
      <w:pPr>
        <w:spacing w:after="240"/>
        <w:jc w:val="both"/>
      </w:pPr>
    </w:p>
    <w:p w:rsidR="004D3202" w:rsidRDefault="00E01770" w:rsidP="005D2704">
      <w:pPr>
        <w:pStyle w:val="Heading2"/>
        <w:spacing w:after="240"/>
        <w:jc w:val="both"/>
      </w:pPr>
      <w:bookmarkStart w:id="518" w:name="_Toc369463031"/>
      <w:r>
        <w:t>Appraisal of p</w:t>
      </w:r>
      <w:r w:rsidR="004D3202">
        <w:t>otential solutions</w:t>
      </w:r>
      <w:bookmarkEnd w:id="518"/>
    </w:p>
    <w:p w:rsidR="00BA7ACD" w:rsidRPr="0063586D" w:rsidRDefault="00BA7ACD" w:rsidP="005D2704">
      <w:pPr>
        <w:pStyle w:val="Heading3"/>
        <w:spacing w:after="240"/>
        <w:jc w:val="both"/>
      </w:pPr>
      <w:r w:rsidRPr="0063586D">
        <w:t>Smart phone app</w:t>
      </w:r>
    </w:p>
    <w:p w:rsidR="00CC001E" w:rsidRDefault="00CC001E" w:rsidP="00CC001E">
      <w:pPr>
        <w:spacing w:after="240"/>
        <w:jc w:val="both"/>
        <w:rPr>
          <w:ins w:id="519" w:author="Alex Robinson" w:date="2013-10-13T20:49:00Z"/>
        </w:rPr>
      </w:pPr>
      <w:ins w:id="520" w:author="Alex Robinson" w:date="2013-10-13T20:49:00Z">
        <w:r>
          <w:t xml:space="preserve">A smart phone app </w:t>
        </w:r>
        <w:r w:rsidRPr="004F648D">
          <w:rPr>
            <w:highlight w:val="green"/>
          </w:rPr>
          <w:t>written in</w:t>
        </w:r>
        <w:r>
          <w:rPr>
            <w:highlight w:val="green"/>
          </w:rPr>
          <w:t xml:space="preserve"> Java (android) or Objective-C (IOS)</w:t>
        </w:r>
        <w:r>
          <w:t xml:space="preserve"> would run the simulation on a phone and then connect to a remote server for login and keeping the highest score of each user. The teacher could have a password protected access to an admin panel within the app to add and remove users and to check that all of the pupils had logged into the system.</w:t>
        </w:r>
      </w:ins>
    </w:p>
    <w:p w:rsidR="00CC001E" w:rsidRDefault="00CC001E" w:rsidP="00CC001E">
      <w:pPr>
        <w:spacing w:after="240"/>
        <w:jc w:val="both"/>
        <w:rPr>
          <w:ins w:id="521" w:author="Alex Robinson" w:date="2013-10-13T20:49:00Z"/>
        </w:rPr>
      </w:pPr>
      <w:ins w:id="522" w:author="Alex Robinson" w:date="2013-10-13T20:49:00Z">
        <w:r>
          <w:t xml:space="preserve">This would fulfil the majority of the requirements: </w:t>
        </w:r>
      </w:ins>
    </w:p>
    <w:p w:rsidR="00CC001E" w:rsidRDefault="00CC001E" w:rsidP="00CC001E">
      <w:pPr>
        <w:pStyle w:val="ListParagraph"/>
        <w:numPr>
          <w:ilvl w:val="0"/>
          <w:numId w:val="18"/>
        </w:numPr>
        <w:spacing w:after="240"/>
        <w:ind w:left="567" w:hanging="283"/>
        <w:jc w:val="both"/>
        <w:rPr>
          <w:ins w:id="523" w:author="Alex Robinson" w:date="2013-10-13T20:49:00Z"/>
        </w:rPr>
      </w:pPr>
      <w:ins w:id="524" w:author="Alex Robinson" w:date="2013-10-13T20:49:00Z">
        <w:r>
          <w:t>Due to smart phone portability the app could be used both inside and outside the classroom.</w:t>
        </w:r>
      </w:ins>
    </w:p>
    <w:p w:rsidR="00CC001E" w:rsidRDefault="00CC001E" w:rsidP="00CC001E">
      <w:pPr>
        <w:pStyle w:val="ListParagraph"/>
        <w:numPr>
          <w:ilvl w:val="0"/>
          <w:numId w:val="18"/>
        </w:numPr>
        <w:spacing w:after="240"/>
        <w:ind w:left="567" w:hanging="283"/>
        <w:jc w:val="both"/>
        <w:rPr>
          <w:ins w:id="525" w:author="Alex Robinson" w:date="2013-10-13T20:49:00Z"/>
        </w:rPr>
      </w:pPr>
      <w:ins w:id="526" w:author="Alex Robinson" w:date="2013-10-13T20:49:00Z">
        <w:r>
          <w:t>Phones are internet-enabled and so can log into a remote server.</w:t>
        </w:r>
      </w:ins>
    </w:p>
    <w:p w:rsidR="00CC001E" w:rsidRDefault="00CC001E" w:rsidP="00CC001E">
      <w:pPr>
        <w:pStyle w:val="ListParagraph"/>
        <w:numPr>
          <w:ilvl w:val="0"/>
          <w:numId w:val="18"/>
        </w:numPr>
        <w:spacing w:after="240"/>
        <w:ind w:left="567" w:hanging="283"/>
        <w:jc w:val="both"/>
        <w:rPr>
          <w:ins w:id="527" w:author="Alex Robinson" w:date="2013-10-13T20:49:00Z"/>
        </w:rPr>
      </w:pPr>
      <w:ins w:id="528" w:author="Alex Robinson" w:date="2013-10-13T20:49:00Z">
        <w:r>
          <w:t>The age group are familiar with the concept of apps and would be familiar with the interface.</w:t>
        </w:r>
      </w:ins>
    </w:p>
    <w:p w:rsidR="00CC001E" w:rsidRDefault="00CC001E" w:rsidP="00CC001E">
      <w:pPr>
        <w:pStyle w:val="ListParagraph"/>
        <w:numPr>
          <w:ilvl w:val="0"/>
          <w:numId w:val="18"/>
        </w:numPr>
        <w:spacing w:after="240"/>
        <w:ind w:left="567" w:hanging="283"/>
        <w:jc w:val="both"/>
        <w:rPr>
          <w:ins w:id="529" w:author="Alex Robinson" w:date="2013-10-13T20:49:00Z"/>
        </w:rPr>
      </w:pPr>
      <w:ins w:id="530" w:author="Alex Robinson" w:date="2013-10-13T20:49:00Z">
        <w:r>
          <w:t>Smart phones are powerful enough to run a complex biological simulation and could maintain simulation accuracy.</w:t>
        </w:r>
      </w:ins>
    </w:p>
    <w:p w:rsidR="004F648D" w:rsidDel="00CC001E" w:rsidRDefault="00CC001E" w:rsidP="00CC001E">
      <w:pPr>
        <w:spacing w:after="240"/>
        <w:jc w:val="both"/>
        <w:rPr>
          <w:del w:id="531" w:author="Alex Robinson" w:date="2013-10-13T20:49:00Z"/>
        </w:rPr>
      </w:pPr>
      <w:ins w:id="532" w:author="Alex Robinson" w:date="2013-10-13T20:49:00Z">
        <w:r>
          <w:lastRenderedPageBreak/>
          <w:t xml:space="preserve">However, there are some disadvantages from a smart phone solution. Not all pupils would have a smart phone and as a result not everyone in the class would be able to use the app. The availability of the mobile network may change suddenly and terminate simulations – network availability may also be poor in some of the pupils’ home locations. 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ins>
      <w:del w:id="533" w:author="Alex Robinson" w:date="2013-10-13T20:49:00Z">
        <w:r w:rsidR="004F648D" w:rsidDel="00CC001E">
          <w:delText xml:space="preserve">A smart phone app </w:delText>
        </w:r>
        <w:r w:rsidR="004F648D" w:rsidRPr="004F648D" w:rsidDel="00CC001E">
          <w:rPr>
            <w:highlight w:val="green"/>
          </w:rPr>
          <w:delText>written in</w:delText>
        </w:r>
        <w:r w:rsidR="00607B5E" w:rsidDel="00CC001E">
          <w:rPr>
            <w:highlight w:val="green"/>
          </w:rPr>
          <w:delText xml:space="preserve"> Java (android) or Objective-C (IOS)</w:delText>
        </w:r>
        <w:r w:rsidR="004F648D" w:rsidDel="00CC001E">
          <w:delText xml:space="preserve"> which would run the simulation on the phone and then connect to a remote server for login and keeping the highest score of each user.</w:delText>
        </w:r>
        <w:r w:rsidR="00727931" w:rsidDel="00CC001E">
          <w:delText xml:space="preserve"> </w:delText>
        </w:r>
        <w:r w:rsidR="004F648D" w:rsidDel="00CC001E">
          <w:delText>The teacher could have a password protected access to an admin panel within the app to add and remove users and to check that all of the pupils had logged into the system.</w:delText>
        </w:r>
      </w:del>
    </w:p>
    <w:p w:rsidR="004F648D" w:rsidDel="00CC001E" w:rsidRDefault="00683C94" w:rsidP="005D2704">
      <w:pPr>
        <w:spacing w:after="240"/>
        <w:jc w:val="both"/>
        <w:rPr>
          <w:del w:id="534" w:author="Alex Robinson" w:date="2013-10-13T20:49:00Z"/>
        </w:rPr>
      </w:pPr>
      <w:del w:id="535" w:author="Alex Robinson" w:date="2013-10-13T20:49:00Z">
        <w:r w:rsidDel="00CC001E">
          <w:delText>This would fulfil the majority of the requirements due to a smart phones portability it can be used both inside and outside the classroom.</w:delText>
        </w:r>
        <w:r w:rsidR="00727931" w:rsidDel="00CC001E">
          <w:delText xml:space="preserve"> </w:delText>
        </w:r>
        <w:r w:rsidR="004F648D" w:rsidDel="00CC001E">
          <w:delText xml:space="preserve">Phones are also internet enabled so logging into a remote server would not be a problem (unless they had no </w:delText>
        </w:r>
        <w:r w:rsidR="00607B5E" w:rsidDel="00CC001E">
          <w:delText>signal</w:delText>
        </w:r>
        <w:r w:rsidR="004F648D" w:rsidDel="00CC001E">
          <w:delText>).</w:delText>
        </w:r>
        <w:r w:rsidR="00727931" w:rsidDel="00CC001E">
          <w:delText xml:space="preserve"> </w:delText>
        </w:r>
        <w:r w:rsidR="004F648D" w:rsidDel="00CC001E">
          <w:delText>The age group would already be familiar with the concept of apps and so would be familiar with the interface.</w:delText>
        </w:r>
        <w:r w:rsidR="00727931" w:rsidDel="00CC001E">
          <w:delText xml:space="preserve"> </w:delText>
        </w:r>
        <w:r w:rsidR="004F648D" w:rsidDel="00CC001E">
          <w:delText>And smart phones are powerful enough to run a complex biological simulation and so keeping the simulation accurate would not pose any difficulty.</w:delText>
        </w:r>
      </w:del>
    </w:p>
    <w:p w:rsidR="004F648D" w:rsidRDefault="004F648D" w:rsidP="005D2704">
      <w:pPr>
        <w:spacing w:after="240"/>
        <w:jc w:val="both"/>
      </w:pPr>
      <w:del w:id="536" w:author="Alex Robinson" w:date="2013-10-13T20:49:00Z">
        <w:r w:rsidDel="00CC001E">
          <w:delText>Although, not everyone has a smart phone and so not everyone in the class would be able to use it.</w:delText>
        </w:r>
        <w:r w:rsidR="00727931" w:rsidDel="00CC001E">
          <w:delText xml:space="preserve"> </w:delText>
        </w:r>
        <w:r w:rsidDel="00CC001E">
          <w:delText xml:space="preserve">Furthermore due to the </w:delText>
        </w:r>
        <w:r w:rsidR="00607B5E" w:rsidRPr="00607B5E" w:rsidDel="00CC001E">
          <w:rPr>
            <w:highlight w:val="magenta"/>
          </w:rPr>
          <w:delText>fragmentation</w:delText>
        </w:r>
        <w:r w:rsidRPr="00607B5E" w:rsidDel="00CC001E">
          <w:rPr>
            <w:highlight w:val="magenta"/>
          </w:rPr>
          <w:delText xml:space="preserve"> of smart phone </w:delText>
        </w:r>
        <w:r w:rsidR="006E38F8" w:rsidRPr="00607B5E" w:rsidDel="00CC001E">
          <w:rPr>
            <w:highlight w:val="magenta"/>
          </w:rPr>
          <w:delText>apps</w:delText>
        </w:r>
        <w:r w:rsidR="006E38F8" w:rsidDel="00CC001E">
          <w:delText xml:space="preserve"> you</w:delText>
        </w:r>
        <w:r w:rsidR="00607B5E" w:rsidDel="00CC001E">
          <w:delText xml:space="preserve"> would need to write the same app for multiple different architectures (IOS, android …) thus making the project even more complex.</w:delText>
        </w:r>
        <w:r w:rsidR="00727931" w:rsidDel="00CC001E">
          <w:delText xml:space="preserve"> </w:delText>
        </w:r>
        <w:r w:rsidR="00607B5E" w:rsidDel="00CC001E">
          <w:delText xml:space="preserve">Lastly if the exercise is done in class there would be no way to know if the pupils where using the tool or using their phones for </w:delText>
        </w:r>
        <w:r w:rsidR="0063586D" w:rsidDel="00CC001E">
          <w:delText>another</w:delText>
        </w:r>
        <w:r w:rsidR="00607B5E" w:rsidDel="00CC001E">
          <w:delText xml:space="preserve"> use</w:delText>
        </w:r>
      </w:del>
      <w:r w:rsidR="00607B5E">
        <w:t>.</w:t>
      </w:r>
    </w:p>
    <w:p w:rsidR="00607B5E" w:rsidRPr="002B521F" w:rsidRDefault="00607B5E" w:rsidP="005D2704">
      <w:pPr>
        <w:pStyle w:val="Heading3"/>
        <w:spacing w:after="240"/>
        <w:jc w:val="both"/>
      </w:pPr>
      <w:r w:rsidRPr="002B521F">
        <w:t>Web application</w:t>
      </w:r>
    </w:p>
    <w:p w:rsidR="00607D18" w:rsidRDefault="00607D18" w:rsidP="00607D18">
      <w:pPr>
        <w:spacing w:after="240"/>
        <w:jc w:val="both"/>
        <w:rPr>
          <w:ins w:id="537" w:author="Alex Robinson" w:date="2013-10-13T20:49:00Z"/>
        </w:rPr>
      </w:pPr>
      <w:ins w:id="538" w:author="Alex Robinson" w:date="2013-10-13T20:49:00Z">
        <w:r>
          <w:t xml:space="preserve">A web application </w:t>
        </w:r>
        <w:r w:rsidRPr="00607B5E">
          <w:rPr>
            <w:highlight w:val="green"/>
          </w:rPr>
          <w:t>written in HTML5 and JavaScript</w:t>
        </w:r>
        <w:r>
          <w:t xml:space="preserve"> with a server side database is another potential solution. Using the web has a number of advantages. </w:t>
        </w:r>
      </w:ins>
    </w:p>
    <w:p w:rsidR="00607D18" w:rsidRDefault="00607D18" w:rsidP="00607D18">
      <w:pPr>
        <w:pStyle w:val="ListParagraph"/>
        <w:numPr>
          <w:ilvl w:val="0"/>
          <w:numId w:val="19"/>
        </w:numPr>
        <w:spacing w:after="240"/>
        <w:ind w:left="567" w:hanging="283"/>
        <w:jc w:val="both"/>
        <w:rPr>
          <w:ins w:id="539" w:author="Alex Robinson" w:date="2013-10-13T20:49:00Z"/>
        </w:rPr>
      </w:pPr>
      <w:ins w:id="540" w:author="Alex Robinson" w:date="2013-10-13T20:49:00Z">
        <w:r>
          <w:t xml:space="preserve">The internet is available on school and home computers. </w:t>
        </w:r>
      </w:ins>
    </w:p>
    <w:p w:rsidR="00607D18" w:rsidRDefault="00607D18" w:rsidP="00607D18">
      <w:pPr>
        <w:pStyle w:val="ListParagraph"/>
        <w:numPr>
          <w:ilvl w:val="0"/>
          <w:numId w:val="19"/>
        </w:numPr>
        <w:spacing w:after="240"/>
        <w:ind w:left="567" w:hanging="283"/>
        <w:jc w:val="both"/>
        <w:rPr>
          <w:ins w:id="541" w:author="Alex Robinson" w:date="2013-10-13T20:49:00Z"/>
        </w:rPr>
      </w:pPr>
      <w:ins w:id="542" w:author="Alex Robinson" w:date="2013-10-13T20:49:00Z">
        <w:r>
          <w:t>Access to the tool would not be a problem as almost everyone has access to a computer (i.e. school computer lab) thus for filling the users requirements.</w:t>
        </w:r>
      </w:ins>
    </w:p>
    <w:p w:rsidR="00607D18" w:rsidRDefault="00607D18" w:rsidP="00607D18">
      <w:pPr>
        <w:pStyle w:val="ListParagraph"/>
        <w:numPr>
          <w:ilvl w:val="0"/>
          <w:numId w:val="19"/>
        </w:numPr>
        <w:spacing w:after="240"/>
        <w:ind w:left="567" w:hanging="283"/>
        <w:jc w:val="both"/>
        <w:rPr>
          <w:ins w:id="543" w:author="Alex Robinson" w:date="2013-10-13T20:49:00Z"/>
        </w:rPr>
      </w:pPr>
      <w:ins w:id="544" w:author="Alex Robinson" w:date="2013-10-13T20:49:00Z">
        <w:r>
          <w:t xml:space="preserve">Even young pupils are very familiar with web application interfaces and as such teachers would only be required to provide a short introduction and pupils could quickly learn how to use the application. </w:t>
        </w:r>
      </w:ins>
    </w:p>
    <w:p w:rsidR="00607D18" w:rsidRDefault="00607D18" w:rsidP="00607D18">
      <w:pPr>
        <w:pStyle w:val="ListParagraph"/>
        <w:numPr>
          <w:ilvl w:val="0"/>
          <w:numId w:val="19"/>
        </w:numPr>
        <w:spacing w:after="240"/>
        <w:ind w:left="567" w:hanging="283"/>
        <w:jc w:val="both"/>
        <w:rPr>
          <w:ins w:id="545" w:author="Alex Robinson" w:date="2013-10-13T20:49:00Z"/>
        </w:rPr>
      </w:pPr>
      <w:ins w:id="546" w:author="Alex Robinson" w:date="2013-10-13T20:49:00Z">
        <w:r>
          <w:t xml:space="preserve">There would be little issue with cross compatibility as both html and JavaScript are web standards and implemented in all modern browsers. </w:t>
        </w:r>
      </w:ins>
    </w:p>
    <w:p w:rsidR="00607D18" w:rsidRDefault="00607D18" w:rsidP="00607D18">
      <w:pPr>
        <w:pStyle w:val="ListParagraph"/>
        <w:numPr>
          <w:ilvl w:val="0"/>
          <w:numId w:val="19"/>
        </w:numPr>
        <w:spacing w:after="240"/>
        <w:ind w:left="567" w:hanging="283"/>
        <w:jc w:val="both"/>
        <w:rPr>
          <w:ins w:id="547" w:author="Alex Robinson" w:date="2013-10-13T20:49:00Z"/>
        </w:rPr>
      </w:pPr>
      <w:ins w:id="548" w:author="Alex Robinson" w:date="2013-10-13T20:49:00Z">
        <w:r>
          <w:t>As the speed of JavaScript has increased dramatically an accurate simulation should be able to run smoothly.</w:t>
        </w:r>
      </w:ins>
    </w:p>
    <w:p w:rsidR="00607D18" w:rsidRDefault="00607D18" w:rsidP="00607D18">
      <w:pPr>
        <w:pStyle w:val="ListParagraph"/>
        <w:numPr>
          <w:ilvl w:val="0"/>
          <w:numId w:val="19"/>
        </w:numPr>
        <w:spacing w:after="240"/>
        <w:ind w:left="567" w:hanging="283"/>
        <w:jc w:val="both"/>
        <w:rPr>
          <w:ins w:id="549" w:author="Alex Robinson" w:date="2013-10-13T20:49:00Z"/>
        </w:rPr>
      </w:pPr>
      <w:ins w:id="550" w:author="Alex Robinson" w:date="2013-10-13T20:49:00Z">
        <w:r>
          <w:t xml:space="preserve">A more usual form factor for an admin interface could also be used (a webpage). </w:t>
        </w:r>
      </w:ins>
    </w:p>
    <w:p w:rsidR="00607B5E" w:rsidDel="00607D18" w:rsidRDefault="00607D18" w:rsidP="00607D18">
      <w:pPr>
        <w:spacing w:after="240"/>
        <w:jc w:val="both"/>
        <w:rPr>
          <w:del w:id="551" w:author="Alex Robinson" w:date="2013-10-13T20:49:00Z"/>
        </w:rPr>
      </w:pPr>
      <w:ins w:id="552" w:author="Alex Robinson" w:date="2013-10-13T20:49:00Z">
        <w:r>
          <w:t>However the complexity of the project may increase due to the use of multiple languages</w:t>
        </w:r>
        <w:r>
          <w:rPr>
            <w:highlight w:val="red"/>
          </w:rPr>
          <w:t xml:space="preserve"> [la</w:t>
        </w:r>
        <w:r w:rsidRPr="00A04D29">
          <w:rPr>
            <w:highlight w:val="red"/>
          </w:rPr>
          <w:t>nguage for server backen</w:t>
        </w:r>
        <w:r>
          <w:rPr>
            <w:highlight w:val="red"/>
          </w:rPr>
          <w:t xml:space="preserve">d? Ruby on rails, </w:t>
        </w:r>
        <w:proofErr w:type="spellStart"/>
        <w:r>
          <w:rPr>
            <w:highlight w:val="red"/>
          </w:rPr>
          <w:t>php</w:t>
        </w:r>
        <w:proofErr w:type="spellEnd"/>
        <w:r>
          <w:rPr>
            <w:highlight w:val="red"/>
          </w:rPr>
          <w:t xml:space="preserve">, </w:t>
        </w:r>
        <w:proofErr w:type="spellStart"/>
        <w:r>
          <w:rPr>
            <w:highlight w:val="red"/>
          </w:rPr>
          <w:t>nodejs</w:t>
        </w:r>
        <w:proofErr w:type="spellEnd"/>
        <w:r>
          <w:rPr>
            <w:highlight w:val="red"/>
          </w:rPr>
          <w:t>]</w:t>
        </w:r>
        <w:r>
          <w:t>, a server backend would be needed to control the user logins and also the admin panel and a separate language would be required for the simulation inside of the browse</w:t>
        </w:r>
        <w:r>
          <w:t>r</w:t>
        </w:r>
      </w:ins>
      <w:del w:id="553" w:author="Alex Robinson" w:date="2013-10-13T20:49:00Z">
        <w:r w:rsidR="00607B5E" w:rsidDel="00607D18">
          <w:delText xml:space="preserve">A web application </w:delText>
        </w:r>
        <w:r w:rsidR="00607B5E" w:rsidRPr="00607B5E" w:rsidDel="00607D18">
          <w:rPr>
            <w:highlight w:val="green"/>
          </w:rPr>
          <w:delText xml:space="preserve">written in HTML5 and </w:delText>
        </w:r>
        <w:r w:rsidR="00AE7FF6" w:rsidRPr="00607B5E" w:rsidDel="00607D18">
          <w:rPr>
            <w:highlight w:val="green"/>
          </w:rPr>
          <w:delText>JavaScript</w:delText>
        </w:r>
        <w:r w:rsidR="00607B5E" w:rsidDel="00607D18">
          <w:delText xml:space="preserve"> again with a server side database is </w:delText>
        </w:r>
        <w:r w:rsidR="00AE7FF6" w:rsidDel="00607D18">
          <w:delText>another</w:delText>
        </w:r>
        <w:r w:rsidR="00607B5E" w:rsidDel="00607D18">
          <w:delText xml:space="preserve"> solution.</w:delText>
        </w:r>
        <w:r w:rsidR="00727931" w:rsidDel="00607D18">
          <w:delText xml:space="preserve"> </w:delText>
        </w:r>
        <w:r w:rsidR="00607B5E" w:rsidDel="00607D18">
          <w:delText>Using the web is a great solution as you know they will have internet and so logging in would not be a problem.</w:delText>
        </w:r>
        <w:r w:rsidR="00727931" w:rsidDel="00607D18">
          <w:delText xml:space="preserve"> </w:delText>
        </w:r>
        <w:r w:rsidR="00152E3C" w:rsidDel="00607D18">
          <w:delText>People are very familiar with web application interfaces and so there would be a shallow learning curve.</w:delText>
        </w:r>
        <w:r w:rsidR="00727931" w:rsidDel="00607D18">
          <w:delText xml:space="preserve"> </w:delText>
        </w:r>
        <w:r w:rsidR="00607B5E" w:rsidDel="00607D18">
          <w:delText xml:space="preserve">A more </w:delText>
        </w:r>
        <w:r w:rsidR="00AE7FF6" w:rsidDel="00607D18">
          <w:delText>usual</w:delText>
        </w:r>
        <w:r w:rsidR="00607B5E" w:rsidDel="00607D18">
          <w:delText xml:space="preserve"> form factor for an admin interface could be used (a webpage).</w:delText>
        </w:r>
        <w:r w:rsidR="00727931" w:rsidDel="00607D18">
          <w:delText xml:space="preserve"> </w:delText>
        </w:r>
        <w:r w:rsidR="00AE7FF6" w:rsidDel="00607D18">
          <w:delText>There would be little issue with cross compatibility as both html and JavaScript are web standards and implemented in all Morden browsers.</w:delText>
        </w:r>
        <w:r w:rsidR="00727931" w:rsidDel="00607D18">
          <w:delText xml:space="preserve"> </w:delText>
        </w:r>
        <w:r w:rsidR="00AE7FF6" w:rsidDel="00607D18">
          <w:delText xml:space="preserve">What’s more the speed of JavaScript has increased dramatically and so it is fair to assume that </w:delText>
        </w:r>
        <w:r w:rsidR="00683C94" w:rsidDel="00607D18">
          <w:delText>an</w:delText>
        </w:r>
        <w:r w:rsidR="00AE7FF6" w:rsidDel="00607D18">
          <w:delText xml:space="preserve"> accurate simulation would be able to run smoothly.</w:delText>
        </w:r>
        <w:r w:rsidR="00727931" w:rsidDel="00607D18">
          <w:delText xml:space="preserve"> </w:delText>
        </w:r>
        <w:r w:rsidR="00AE7FF6" w:rsidDel="00607D18">
          <w:delText>Access to the tool would not be a problem as almost everyone has access to a computer (i.e. school computer lab) thus for filling the users requirements.</w:delText>
        </w:r>
      </w:del>
    </w:p>
    <w:p w:rsidR="00AE7FF6" w:rsidRDefault="00AE7FF6" w:rsidP="005D2704">
      <w:pPr>
        <w:spacing w:after="240"/>
        <w:jc w:val="both"/>
      </w:pPr>
      <w:del w:id="554" w:author="Alex Robinson" w:date="2013-10-13T20:49:00Z">
        <w:r w:rsidDel="00607D18">
          <w:delText xml:space="preserve">However the complexity of the project may increase due to the use of multiple </w:delText>
        </w:r>
        <w:r w:rsidR="006E38F8" w:rsidDel="00607D18">
          <w:delText>languages</w:delText>
        </w:r>
        <w:r w:rsidR="006E38F8" w:rsidDel="00607D18">
          <w:rPr>
            <w:highlight w:val="red"/>
          </w:rPr>
          <w:delText xml:space="preserve"> [</w:delText>
        </w:r>
        <w:r w:rsidR="009814B4" w:rsidDel="00607D18">
          <w:rPr>
            <w:highlight w:val="red"/>
          </w:rPr>
          <w:delText>la</w:delText>
        </w:r>
        <w:r w:rsidR="00A04D29" w:rsidRPr="00A04D29" w:rsidDel="00607D18">
          <w:rPr>
            <w:highlight w:val="red"/>
          </w:rPr>
          <w:delText>nguage for server backen</w:delText>
        </w:r>
        <w:r w:rsidR="00E0115F" w:rsidDel="00607D18">
          <w:rPr>
            <w:highlight w:val="red"/>
          </w:rPr>
          <w:delText>d?</w:delText>
        </w:r>
        <w:r w:rsidR="00727931" w:rsidDel="00607D18">
          <w:rPr>
            <w:highlight w:val="red"/>
          </w:rPr>
          <w:delText xml:space="preserve"> </w:delText>
        </w:r>
        <w:r w:rsidR="00E0115F" w:rsidDel="00607D18">
          <w:rPr>
            <w:highlight w:val="red"/>
          </w:rPr>
          <w:delText>Ruby on rails, php, nodej</w:delText>
        </w:r>
        <w:r w:rsidR="009814B4" w:rsidDel="00607D18">
          <w:rPr>
            <w:highlight w:val="red"/>
          </w:rPr>
          <w:delText>s]</w:delText>
        </w:r>
        <w:r w:rsidDel="00607D18">
          <w:delText xml:space="preserve">, a server backend would be needed to control the user logins and also the admin panel and a </w:delText>
        </w:r>
        <w:r w:rsidR="00A04D29" w:rsidDel="00607D18">
          <w:delText>separate</w:delText>
        </w:r>
        <w:r w:rsidDel="00607D18">
          <w:delText xml:space="preserve"> language for the simulation inside of the browser</w:delText>
        </w:r>
      </w:del>
      <w:r>
        <w:t>.</w:t>
      </w:r>
    </w:p>
    <w:p w:rsidR="00607B5E" w:rsidRPr="002B521F" w:rsidRDefault="0063586D" w:rsidP="005D2704">
      <w:pPr>
        <w:pStyle w:val="Heading3"/>
        <w:spacing w:after="240"/>
        <w:jc w:val="both"/>
      </w:pPr>
      <w:r>
        <w:t>D</w:t>
      </w:r>
      <w:r w:rsidR="00E0115F" w:rsidRPr="002B521F">
        <w:t>esktop application</w:t>
      </w:r>
    </w:p>
    <w:p w:rsidR="00607D18" w:rsidRDefault="00607D18" w:rsidP="00607D18">
      <w:pPr>
        <w:spacing w:after="240"/>
        <w:jc w:val="both"/>
        <w:rPr>
          <w:ins w:id="555" w:author="Alex Robinson" w:date="2013-10-13T20:50:00Z"/>
        </w:rPr>
      </w:pPr>
      <w:ins w:id="556" w:author="Alex Robinson" w:date="2013-10-13T20:50:00Z">
        <w:r>
          <w:t xml:space="preserve">A desktop application </w:t>
        </w:r>
        <w:r w:rsidRPr="00E0115F">
          <w:rPr>
            <w:highlight w:val="green"/>
          </w:rPr>
          <w:t>written in C++</w:t>
        </w:r>
        <w:r>
          <w:t xml:space="preserve"> with a server backend could be used. This would have a number of advantages:</w:t>
        </w:r>
      </w:ins>
    </w:p>
    <w:p w:rsidR="00607D18" w:rsidRDefault="00607D18" w:rsidP="00607D18">
      <w:pPr>
        <w:pStyle w:val="ListParagraph"/>
        <w:numPr>
          <w:ilvl w:val="0"/>
          <w:numId w:val="20"/>
        </w:numPr>
        <w:spacing w:after="240"/>
        <w:ind w:left="567" w:hanging="283"/>
        <w:jc w:val="both"/>
        <w:rPr>
          <w:ins w:id="557" w:author="Alex Robinson" w:date="2013-10-13T20:50:00Z"/>
        </w:rPr>
      </w:pPr>
      <w:ins w:id="558" w:author="Alex Robinson" w:date="2013-10-13T20:50:00Z">
        <w:r>
          <w:t>The simulation could easily run due to C++’s speed and also access to a desktop.</w:t>
        </w:r>
      </w:ins>
    </w:p>
    <w:p w:rsidR="00607D18" w:rsidRDefault="00607D18" w:rsidP="00607D18">
      <w:pPr>
        <w:pStyle w:val="ListParagraph"/>
        <w:numPr>
          <w:ilvl w:val="0"/>
          <w:numId w:val="20"/>
        </w:numPr>
        <w:spacing w:after="240"/>
        <w:ind w:left="567" w:hanging="283"/>
        <w:jc w:val="both"/>
        <w:rPr>
          <w:ins w:id="559" w:author="Alex Robinson" w:date="2013-10-13T20:50:00Z"/>
        </w:rPr>
      </w:pPr>
      <w:ins w:id="560" w:author="Alex Robinson" w:date="2013-10-13T20:50:00Z">
        <w:r>
          <w:t xml:space="preserve">Like the web application in (HTML5, JavaScript) it could be used by everyone at home or in the classroom for filling the </w:t>
        </w:r>
        <w:r w:rsidRPr="00FB0BAF">
          <w:rPr>
            <w:highlight w:val="magenta"/>
          </w:rPr>
          <w:t>end users</w:t>
        </w:r>
        <w:r>
          <w:t xml:space="preserve"> specification.</w:t>
        </w:r>
      </w:ins>
    </w:p>
    <w:p w:rsidR="00607D18" w:rsidRDefault="00607D18" w:rsidP="00607D18">
      <w:pPr>
        <w:pStyle w:val="ListParagraph"/>
        <w:numPr>
          <w:ilvl w:val="0"/>
          <w:numId w:val="20"/>
        </w:numPr>
        <w:spacing w:after="240"/>
        <w:ind w:left="567" w:hanging="283"/>
        <w:jc w:val="both"/>
        <w:rPr>
          <w:ins w:id="561" w:author="Alex Robinson" w:date="2013-10-13T20:50:00Z"/>
        </w:rPr>
      </w:pPr>
      <w:ins w:id="562" w:author="Alex Robinson" w:date="2013-10-13T20:50:00Z">
        <w:r>
          <w:t>A special login protected admin panel within the application could be used by the teacher for adding and removing pupils.</w:t>
        </w:r>
      </w:ins>
    </w:p>
    <w:p w:rsidR="00607D18" w:rsidRDefault="00607D18" w:rsidP="00607D18">
      <w:pPr>
        <w:pStyle w:val="ListParagraph"/>
        <w:numPr>
          <w:ilvl w:val="0"/>
          <w:numId w:val="20"/>
        </w:numPr>
        <w:spacing w:after="240"/>
        <w:ind w:left="567" w:hanging="283"/>
        <w:jc w:val="both"/>
        <w:rPr>
          <w:ins w:id="563" w:author="Alex Robinson" w:date="2013-10-13T20:50:00Z"/>
        </w:rPr>
      </w:pPr>
      <w:ins w:id="564" w:author="Alex Robinson" w:date="2013-10-13T20:50:00Z">
        <w:r>
          <w:t>A connection to a server could be used to update the scores in real time.</w:t>
        </w:r>
      </w:ins>
    </w:p>
    <w:p w:rsidR="00E0115F" w:rsidDel="00607D18" w:rsidRDefault="00607D18" w:rsidP="00607D18">
      <w:pPr>
        <w:spacing w:after="240"/>
        <w:jc w:val="both"/>
        <w:rPr>
          <w:del w:id="565" w:author="Alex Robinson" w:date="2013-10-13T20:50:00Z"/>
        </w:rPr>
      </w:pPr>
      <w:ins w:id="566" w:author="Alex Robinson" w:date="2013-10-13T20:50:00Z">
        <w:r>
          <w:t>Although the application would have to be cross compatible between the major operating systems (Windows, Mac and Linux) in order to make sure everyone could use it on their machine. Furthermore the increased setup time of tool would make it less user friendly (i.e. user must download and install the program</w:t>
        </w:r>
      </w:ins>
      <w:del w:id="567" w:author="Alex Robinson" w:date="2013-10-13T20:50:00Z">
        <w:r w:rsidR="00E0115F" w:rsidDel="00607D18">
          <w:delText xml:space="preserve">A desktop application </w:delText>
        </w:r>
        <w:r w:rsidR="00E0115F" w:rsidRPr="00E0115F" w:rsidDel="00607D18">
          <w:rPr>
            <w:highlight w:val="green"/>
          </w:rPr>
          <w:delText>written in C++</w:delText>
        </w:r>
        <w:r w:rsidR="00E0115F" w:rsidDel="00607D18">
          <w:delText xml:space="preserve"> with a server backend could be used. Again this would be great as the simulation could easily run due to C++’s speed and also access to a desktop.</w:delText>
        </w:r>
        <w:r w:rsidR="00727931" w:rsidDel="00607D18">
          <w:delText xml:space="preserve"> </w:delText>
        </w:r>
        <w:r w:rsidR="00E0115F" w:rsidDel="00607D18">
          <w:delText>A special login protected admin panel within the application could be used by the teacher for adding and removing pupils.</w:delText>
        </w:r>
        <w:r w:rsidR="00727931" w:rsidDel="00607D18">
          <w:delText xml:space="preserve"> </w:delText>
        </w:r>
        <w:r w:rsidR="00E0115F" w:rsidDel="00607D18">
          <w:delText>A connection to a server could be used to update the scores in real time.</w:delText>
        </w:r>
        <w:r w:rsidR="00727931" w:rsidDel="00607D18">
          <w:delText xml:space="preserve"> </w:delText>
        </w:r>
        <w:r w:rsidR="00152E3C" w:rsidDel="00607D18">
          <w:delText xml:space="preserve">Like the web application in (HTML5, JavaScript) it could be used by everyone at home or in the classroom for filling the </w:delText>
        </w:r>
        <w:r w:rsidR="00152E3C" w:rsidRPr="00152E3C" w:rsidDel="00607D18">
          <w:rPr>
            <w:highlight w:val="magenta"/>
          </w:rPr>
          <w:delText>end users</w:delText>
        </w:r>
        <w:r w:rsidR="00152E3C" w:rsidDel="00607D18">
          <w:delText xml:space="preserve"> specification.</w:delText>
        </w:r>
      </w:del>
    </w:p>
    <w:p w:rsidR="00E0115F" w:rsidRDefault="00152E3C" w:rsidP="005D2704">
      <w:pPr>
        <w:spacing w:after="240"/>
        <w:jc w:val="both"/>
      </w:pPr>
      <w:del w:id="568" w:author="Alex Robinson" w:date="2013-10-13T20:50:00Z">
        <w:r w:rsidDel="00607D18">
          <w:delText>Although the application would have to be cross compatible betwee</w:delText>
        </w:r>
        <w:r w:rsidR="004448E1" w:rsidDel="00607D18">
          <w:delText>n the major Operating Systems (Windows, M</w:delText>
        </w:r>
        <w:r w:rsidDel="00607D18">
          <w:delText>ac and Linux) in order to make sure everyone could use it on their machine.</w:delText>
        </w:r>
        <w:r w:rsidR="00727931" w:rsidDel="00607D18">
          <w:delText xml:space="preserve"> </w:delText>
        </w:r>
        <w:r w:rsidDel="00607D18">
          <w:delText>Furthermore the increased setup time of tool would make it less user friendly (i.e. user must download and install the program</w:delText>
        </w:r>
      </w:del>
      <w:r>
        <w:t>).</w:t>
      </w:r>
    </w:p>
    <w:p w:rsidR="006136D4" w:rsidRDefault="003E64EE" w:rsidP="003E64EE">
      <w:pPr>
        <w:pStyle w:val="Heading3"/>
      </w:pPr>
      <w:r>
        <w:lastRenderedPageBreak/>
        <w:t>Pen and paper simulation</w:t>
      </w:r>
    </w:p>
    <w:p w:rsidR="003E64EE" w:rsidRPr="003E64EE" w:rsidRDefault="003E64EE" w:rsidP="003E64EE">
      <w:r>
        <w:t xml:space="preserve">A non-technical solution to the problem would be to create a set of rules and then uses counters on a gridded board to simulate how the ant’s behaviour would change depending on depending on their input values.  Random mutations could be introduced by using </w:t>
      </w:r>
      <w:r w:rsidR="003D62FD">
        <w:t>a die.  This would fore fill many of the limitations although may require much more work to setup and may also not be as engaging as other potential solutions.</w:t>
      </w:r>
    </w:p>
    <w:p w:rsidR="004D3202" w:rsidRDefault="004D3202" w:rsidP="005D2704">
      <w:pPr>
        <w:pStyle w:val="Heading2"/>
        <w:spacing w:after="240"/>
        <w:jc w:val="both"/>
      </w:pPr>
      <w:bookmarkStart w:id="569" w:name="_Toc369463032"/>
      <w:r>
        <w:t>Justification of chosen solution</w:t>
      </w:r>
      <w:bookmarkEnd w:id="569"/>
    </w:p>
    <w:p w:rsidR="0018528A" w:rsidRDefault="0018528A" w:rsidP="005D2704">
      <w:pPr>
        <w:spacing w:after="240"/>
        <w:jc w:val="both"/>
      </w:pPr>
      <w:r>
        <w:t xml:space="preserve">The </w:t>
      </w:r>
      <w:r w:rsidR="00EC5B08">
        <w:t>chosen</w:t>
      </w:r>
      <w:r>
        <w:t xml:space="preserve"> solution would be </w:t>
      </w:r>
      <w:r w:rsidR="00EC5B08">
        <w:t>an</w:t>
      </w:r>
      <w:r w:rsidR="005F1BB2">
        <w:t xml:space="preserve"> ant simulation written in JavaScript on a website hosted by a server which is running a database which would collect the high scores of each of the pupils and also would record their last login data, the information would be accessible by teacher (admin) and a high score board would be available to the pupils.</w:t>
      </w:r>
    </w:p>
    <w:p w:rsidR="005F1BB2" w:rsidRDefault="005F1BB2" w:rsidP="005D2704">
      <w:pPr>
        <w:spacing w:after="240"/>
        <w:jc w:val="both"/>
      </w:pPr>
      <w:r>
        <w:t xml:space="preserve">The solution was chosen </w:t>
      </w:r>
      <w:r w:rsidR="00AE159B">
        <w:t xml:space="preserve">due to cross compatibility between devices (i.e. it can work on </w:t>
      </w:r>
      <w:r w:rsidR="00AE159B" w:rsidRPr="00AE159B">
        <w:rPr>
          <w:highlight w:val="magenta"/>
        </w:rPr>
        <w:t>any internet enabled platform</w:t>
      </w:r>
      <w:r w:rsidR="00AE159B">
        <w:t>).</w:t>
      </w:r>
      <w:r w:rsidR="00727931">
        <w:t xml:space="preserve"> </w:t>
      </w:r>
      <w:r w:rsidR="00AE159B">
        <w:t xml:space="preserve">What’s </w:t>
      </w:r>
      <w:r w:rsidR="00CE6333">
        <w:t xml:space="preserve">more there would be a very shallow learning curve as </w:t>
      </w:r>
      <w:r w:rsidR="00CE6333" w:rsidRPr="00CE6333">
        <w:rPr>
          <w:highlight w:val="magenta"/>
        </w:rPr>
        <w:t>everyone knows how to use the web</w:t>
      </w:r>
      <w:r w:rsidR="00CE6333">
        <w:t>.</w:t>
      </w:r>
      <w:r w:rsidR="00727931">
        <w:t xml:space="preserve"> </w:t>
      </w:r>
    </w:p>
    <w:p w:rsidR="001B37AC" w:rsidRPr="005173F8" w:rsidRDefault="005173F8" w:rsidP="005D2704">
      <w:pPr>
        <w:spacing w:after="240"/>
        <w:jc w:val="both"/>
        <w:rPr>
          <w:highlight w:val="green"/>
        </w:rPr>
      </w:pPr>
      <w:proofErr w:type="gramStart"/>
      <w:r w:rsidRPr="005173F8">
        <w:rPr>
          <w:highlight w:val="green"/>
        </w:rPr>
        <w:t>relate</w:t>
      </w:r>
      <w:proofErr w:type="gramEnd"/>
      <w:r w:rsidRPr="005173F8">
        <w:rPr>
          <w:highlight w:val="green"/>
        </w:rPr>
        <w:t xml:space="preserve"> justification to objectives and user requirements</w:t>
      </w:r>
    </w:p>
    <w:p w:rsidR="001B37AC" w:rsidRPr="001B37AC" w:rsidRDefault="001B37AC" w:rsidP="005D2704">
      <w:pPr>
        <w:spacing w:after="240"/>
        <w:jc w:val="both"/>
      </w:pPr>
      <w:r w:rsidRPr="001B37AC">
        <w:rPr>
          <w:highlight w:val="yellow"/>
        </w:rPr>
        <w:t>Survey/interviews</w:t>
      </w:r>
    </w:p>
    <w:p w:rsidR="001B37AC" w:rsidRDefault="001B37AC" w:rsidP="005D2704">
      <w:pPr>
        <w:spacing w:after="240"/>
        <w:jc w:val="both"/>
      </w:pPr>
      <w:r w:rsidRPr="001B37AC">
        <w:rPr>
          <w:highlight w:val="yellow"/>
        </w:rPr>
        <w:t>Analysis of current systems/observation</w:t>
      </w:r>
    </w:p>
    <w:p w:rsidR="004448E1" w:rsidRDefault="004448E1" w:rsidP="005D2704">
      <w:pPr>
        <w:jc w:val="both"/>
        <w:rPr>
          <w:highlight w:val="yellow"/>
        </w:rPr>
      </w:pPr>
      <w:r>
        <w:rPr>
          <w:highlight w:val="yellow"/>
        </w:rPr>
        <w:br w:type="page"/>
      </w:r>
    </w:p>
    <w:p w:rsidR="005175D1" w:rsidRDefault="002B05A9" w:rsidP="001036C4">
      <w:pPr>
        <w:pStyle w:val="Heading1"/>
        <w:spacing w:after="240"/>
        <w:jc w:val="both"/>
      </w:pPr>
      <w:bookmarkStart w:id="570" w:name="_Toc369463033"/>
      <w:r>
        <w:lastRenderedPageBreak/>
        <w:t xml:space="preserve">Section 2: </w:t>
      </w:r>
      <w:r w:rsidR="004D3202">
        <w:t>Design</w:t>
      </w:r>
      <w:bookmarkEnd w:id="570"/>
    </w:p>
    <w:p w:rsidR="002A4579" w:rsidRDefault="002A4579" w:rsidP="002A4579">
      <w:pPr>
        <w:pStyle w:val="Heading2"/>
        <w:spacing w:after="240"/>
        <w:jc w:val="both"/>
      </w:pPr>
      <w:bookmarkStart w:id="571" w:name="_Toc369463034"/>
      <w:r>
        <w:t>Overall system design</w:t>
      </w:r>
      <w:bookmarkEnd w:id="571"/>
    </w:p>
    <w:p w:rsidR="002A4579" w:rsidRDefault="002A4579" w:rsidP="002A4579">
      <w:pPr>
        <w:pStyle w:val="Heading2"/>
        <w:spacing w:after="240"/>
        <w:jc w:val="both"/>
      </w:pPr>
      <w:bookmarkStart w:id="572" w:name="_Toc369463035"/>
      <w:r>
        <w:t>Description of modular structure of system</w:t>
      </w:r>
      <w:bookmarkEnd w:id="572"/>
    </w:p>
    <w:p w:rsidR="002A4579" w:rsidRDefault="002A4579" w:rsidP="002A4579">
      <w:pPr>
        <w:pStyle w:val="Heading2"/>
        <w:spacing w:after="240"/>
        <w:jc w:val="both"/>
      </w:pPr>
      <w:bookmarkStart w:id="573" w:name="_Toc369463036"/>
      <w:r>
        <w:t>Definition of data requirements (Design Data Dictionary)</w:t>
      </w:r>
      <w:bookmarkEnd w:id="573"/>
    </w:p>
    <w:p w:rsidR="002A4579" w:rsidRDefault="002A4579" w:rsidP="002A4579">
      <w:pPr>
        <w:pStyle w:val="Heading2"/>
        <w:spacing w:after="240"/>
        <w:jc w:val="both"/>
      </w:pPr>
      <w:bookmarkStart w:id="574" w:name="_Toc369463037"/>
      <w:r>
        <w:t>Description of record structure</w:t>
      </w:r>
      <w:bookmarkEnd w:id="574"/>
    </w:p>
    <w:p w:rsidR="002A4579" w:rsidRDefault="002A4579" w:rsidP="002A4579">
      <w:pPr>
        <w:pStyle w:val="Heading2"/>
        <w:spacing w:after="240"/>
        <w:jc w:val="both"/>
      </w:pPr>
      <w:bookmarkStart w:id="575" w:name="_Toc369463038"/>
      <w:r>
        <w:t>Validation required</w:t>
      </w:r>
      <w:bookmarkEnd w:id="575"/>
    </w:p>
    <w:p w:rsidR="002A4579" w:rsidRDefault="002A4579" w:rsidP="002A4579">
      <w:pPr>
        <w:pStyle w:val="Heading2"/>
        <w:spacing w:after="240"/>
        <w:jc w:val="both"/>
      </w:pPr>
      <w:bookmarkStart w:id="576" w:name="_Toc369463039"/>
      <w:r>
        <w:t>File organisation and processing or database design</w:t>
      </w:r>
      <w:bookmarkEnd w:id="576"/>
      <w:r>
        <w:t xml:space="preserve"> </w:t>
      </w:r>
    </w:p>
    <w:p w:rsidR="002A4579" w:rsidRDefault="002A4579" w:rsidP="002A4579">
      <w:pPr>
        <w:pStyle w:val="Heading2"/>
        <w:spacing w:after="240"/>
        <w:jc w:val="both"/>
      </w:pPr>
      <w:bookmarkStart w:id="577" w:name="_Toc369463040"/>
      <w:r>
        <w:t>Sample of planned SQL queries</w:t>
      </w:r>
      <w:bookmarkEnd w:id="577"/>
    </w:p>
    <w:p w:rsidR="002A4579" w:rsidRDefault="008B2D5B" w:rsidP="002A4579">
      <w:pPr>
        <w:pStyle w:val="Heading2"/>
        <w:spacing w:after="240"/>
        <w:jc w:val="both"/>
      </w:pPr>
      <w:bookmarkStart w:id="578" w:name="_Toc369463041"/>
      <w:r>
        <w:t>Identification</w:t>
      </w:r>
      <w:r w:rsidR="002A4579">
        <w:t xml:space="preserve"> of storage media</w:t>
      </w:r>
      <w:bookmarkEnd w:id="578"/>
    </w:p>
    <w:p w:rsidR="002A4579" w:rsidRDefault="008B2D5B" w:rsidP="002A4579">
      <w:pPr>
        <w:pStyle w:val="Heading2"/>
        <w:spacing w:after="240"/>
        <w:jc w:val="both"/>
      </w:pPr>
      <w:bookmarkStart w:id="579" w:name="_Toc369463042"/>
      <w:r>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579"/>
    </w:p>
    <w:p w:rsidR="002A4579" w:rsidRDefault="002A4579" w:rsidP="002A4579">
      <w:pPr>
        <w:pStyle w:val="Heading2"/>
        <w:spacing w:after="240"/>
        <w:jc w:val="both"/>
      </w:pPr>
      <w:bookmarkStart w:id="580" w:name="_Toc369463043"/>
      <w:r>
        <w:t xml:space="preserve">Class definitions (diagrams) and details of object behaviours and </w:t>
      </w:r>
      <w:r w:rsidR="008B2D5B">
        <w:t>methods</w:t>
      </w:r>
      <w:bookmarkEnd w:id="580"/>
    </w:p>
    <w:p w:rsidR="008B2D5B" w:rsidRDefault="008B2D5B" w:rsidP="002A4579">
      <w:pPr>
        <w:pStyle w:val="Heading2"/>
        <w:spacing w:after="240"/>
        <w:jc w:val="both"/>
      </w:pPr>
      <w:bookmarkStart w:id="581" w:name="_Toc369463044"/>
      <w:r>
        <w:t>User interface design (HCI) rationale</w:t>
      </w:r>
      <w:bookmarkEnd w:id="581"/>
    </w:p>
    <w:p w:rsidR="008B2D5B" w:rsidRDefault="008B2D5B" w:rsidP="002A4579">
      <w:pPr>
        <w:pStyle w:val="Heading2"/>
        <w:spacing w:after="240"/>
        <w:jc w:val="both"/>
      </w:pPr>
      <w:bookmarkStart w:id="582" w:name="_Toc369463045"/>
      <w:r>
        <w:t>UI sample of planned data capture and entry designs</w:t>
      </w:r>
      <w:bookmarkEnd w:id="582"/>
    </w:p>
    <w:p w:rsidR="008B2D5B" w:rsidRDefault="008B2D5B" w:rsidP="002A4579">
      <w:pPr>
        <w:pStyle w:val="Heading2"/>
        <w:spacing w:after="240"/>
        <w:jc w:val="both"/>
      </w:pPr>
      <w:bookmarkStart w:id="583" w:name="_Toc369463046"/>
      <w:r>
        <w:t>UI sample of planned valid output designs</w:t>
      </w:r>
      <w:bookmarkEnd w:id="583"/>
    </w:p>
    <w:p w:rsidR="008B2D5B" w:rsidRDefault="008B2D5B" w:rsidP="002A4579">
      <w:pPr>
        <w:pStyle w:val="Heading2"/>
        <w:spacing w:after="240"/>
        <w:jc w:val="both"/>
      </w:pPr>
      <w:bookmarkStart w:id="584" w:name="_Toc369463047"/>
      <w:r>
        <w:t>Description of measures planned for security and integrity of data</w:t>
      </w:r>
      <w:bookmarkEnd w:id="584"/>
    </w:p>
    <w:p w:rsidR="008B2D5B" w:rsidRDefault="008B2D5B" w:rsidP="002A4579">
      <w:pPr>
        <w:pStyle w:val="Heading2"/>
        <w:spacing w:after="240"/>
        <w:jc w:val="both"/>
      </w:pPr>
      <w:bookmarkStart w:id="585" w:name="_Toc369463048"/>
      <w:r>
        <w:t>Description of measures planned for system security</w:t>
      </w:r>
      <w:bookmarkEnd w:id="585"/>
    </w:p>
    <w:p w:rsidR="008B2D5B" w:rsidRPr="005175D1" w:rsidRDefault="008B2D5B" w:rsidP="002A4579">
      <w:pPr>
        <w:pStyle w:val="Heading2"/>
        <w:spacing w:after="240"/>
        <w:jc w:val="both"/>
      </w:pPr>
      <w:bookmarkStart w:id="586" w:name="_Toc369463049"/>
      <w:r>
        <w:t>Overall test strategy</w:t>
      </w:r>
      <w:bookmarkEnd w:id="586"/>
    </w:p>
    <w:p w:rsidR="004D3202" w:rsidRDefault="002B05A9" w:rsidP="005D2704">
      <w:pPr>
        <w:pStyle w:val="Heading1"/>
        <w:spacing w:after="240"/>
        <w:jc w:val="both"/>
      </w:pPr>
      <w:bookmarkStart w:id="587" w:name="_Toc369463050"/>
      <w:r>
        <w:t xml:space="preserve">Section 3: </w:t>
      </w:r>
      <w:r w:rsidR="004D3202">
        <w:t>Technical Solution</w:t>
      </w:r>
      <w:bookmarkEnd w:id="587"/>
    </w:p>
    <w:p w:rsidR="004D3202" w:rsidRDefault="002B05A9" w:rsidP="005D2704">
      <w:pPr>
        <w:pStyle w:val="Heading1"/>
        <w:spacing w:after="240"/>
        <w:jc w:val="both"/>
      </w:pPr>
      <w:bookmarkStart w:id="588" w:name="_Toc369463051"/>
      <w:r>
        <w:t xml:space="preserve">Section 4: </w:t>
      </w:r>
      <w:r w:rsidR="004D3202">
        <w:t>System Testing</w:t>
      </w:r>
      <w:bookmarkEnd w:id="588"/>
    </w:p>
    <w:p w:rsidR="004D3202" w:rsidRDefault="002B05A9" w:rsidP="005D2704">
      <w:pPr>
        <w:pStyle w:val="Heading1"/>
        <w:spacing w:after="240"/>
        <w:jc w:val="both"/>
      </w:pPr>
      <w:bookmarkStart w:id="589" w:name="_Toc369463052"/>
      <w:r>
        <w:t xml:space="preserve">Section 5: </w:t>
      </w:r>
      <w:r w:rsidR="004D3202">
        <w:t>System Maintenance</w:t>
      </w:r>
      <w:bookmarkEnd w:id="589"/>
    </w:p>
    <w:p w:rsidR="004D3202" w:rsidRDefault="002B05A9" w:rsidP="005D2704">
      <w:pPr>
        <w:pStyle w:val="Heading1"/>
        <w:spacing w:after="240"/>
        <w:jc w:val="both"/>
      </w:pPr>
      <w:bookmarkStart w:id="590" w:name="_Toc369463053"/>
      <w:r>
        <w:t xml:space="preserve">Section 6: </w:t>
      </w:r>
      <w:r w:rsidR="004D3202">
        <w:t>User Manual</w:t>
      </w:r>
      <w:bookmarkEnd w:id="590"/>
    </w:p>
    <w:p w:rsidR="004D3202" w:rsidRDefault="002B05A9" w:rsidP="005D2704">
      <w:pPr>
        <w:pStyle w:val="Heading1"/>
        <w:spacing w:after="240"/>
        <w:jc w:val="both"/>
      </w:pPr>
      <w:bookmarkStart w:id="591" w:name="_Toc369463054"/>
      <w:r>
        <w:lastRenderedPageBreak/>
        <w:t xml:space="preserve">Section 7: </w:t>
      </w:r>
      <w:r w:rsidR="004D3202">
        <w:t>Evaluation</w:t>
      </w:r>
      <w:bookmarkEnd w:id="591"/>
    </w:p>
    <w:p w:rsidR="006B6096" w:rsidRDefault="006B6096" w:rsidP="006B6096">
      <w:pPr>
        <w:pStyle w:val="Heading1"/>
      </w:pPr>
      <w:bookmarkStart w:id="592" w:name="_Toc369463055"/>
      <w:r>
        <w:t>Appendix A: Availability of Teaching Materials on Evolution</w:t>
      </w:r>
      <w:bookmarkEnd w:id="592"/>
    </w:p>
    <w:p w:rsidR="006B6096" w:rsidRDefault="006B6096" w:rsidP="006B6096">
      <w:pPr>
        <w:spacing w:after="240"/>
        <w:jc w:val="both"/>
      </w:pPr>
    </w:p>
    <w:p w:rsidR="006B6096" w:rsidRDefault="006B6096" w:rsidP="006B6096">
      <w:pPr>
        <w:pStyle w:val="Heading3"/>
        <w:spacing w:after="240"/>
        <w:jc w:val="both"/>
      </w:pPr>
      <w:r>
        <w:t>Online research</w:t>
      </w:r>
    </w:p>
    <w:p w:rsidR="006B6096" w:rsidDel="00C0588F" w:rsidRDefault="006B6096" w:rsidP="006B6096">
      <w:pPr>
        <w:spacing w:after="240"/>
        <w:jc w:val="both"/>
        <w:rPr>
          <w:del w:id="593" w:author="Alex Robinson" w:date="2013-10-13T20:52:00Z"/>
        </w:rPr>
      </w:pPr>
      <w:del w:id="594" w:author="Alex Robinson" w:date="2013-10-13T20:52:00Z">
        <w:r w:rsidDel="00C0588F">
          <w:delText>The following sources illustrate the types of materials which are available for school teachers on the subject of evolution and related subjects (such as conservation).</w:delText>
        </w:r>
      </w:del>
    </w:p>
    <w:p w:rsidR="006B6096" w:rsidDel="00C0588F" w:rsidRDefault="006B6096" w:rsidP="006B6096">
      <w:pPr>
        <w:spacing w:after="240"/>
        <w:jc w:val="both"/>
        <w:rPr>
          <w:del w:id="595" w:author="Alex Robinson" w:date="2013-10-13T20:52:00Z"/>
        </w:rPr>
      </w:pPr>
    </w:p>
    <w:tbl>
      <w:tblPr>
        <w:tblStyle w:val="TableGrid"/>
        <w:tblW w:w="8930" w:type="dxa"/>
        <w:tblInd w:w="392" w:type="dxa"/>
        <w:tblLook w:val="04A0" w:firstRow="1" w:lastRow="0" w:firstColumn="1" w:lastColumn="0" w:noHBand="0" w:noVBand="1"/>
      </w:tblPr>
      <w:tblGrid>
        <w:gridCol w:w="3309"/>
        <w:gridCol w:w="2928"/>
        <w:gridCol w:w="2693"/>
      </w:tblGrid>
      <w:tr w:rsidR="006B6096" w:rsidDel="00C0588F" w:rsidTr="00604423">
        <w:trPr>
          <w:del w:id="596" w:author="Alex Robinson" w:date="2013-10-13T20:52:00Z"/>
        </w:trPr>
        <w:tc>
          <w:tcPr>
            <w:tcW w:w="3309" w:type="dxa"/>
          </w:tcPr>
          <w:p w:rsidR="006B6096" w:rsidRPr="004448E1" w:rsidDel="00C0588F" w:rsidRDefault="006B6096" w:rsidP="00604423">
            <w:pPr>
              <w:tabs>
                <w:tab w:val="left" w:pos="992"/>
              </w:tabs>
              <w:spacing w:after="240" w:line="276" w:lineRule="auto"/>
              <w:jc w:val="both"/>
              <w:rPr>
                <w:del w:id="597" w:author="Alex Robinson" w:date="2013-10-13T20:52:00Z"/>
                <w:b/>
                <w:sz w:val="24"/>
              </w:rPr>
            </w:pPr>
            <w:del w:id="598" w:author="Alex Robinson" w:date="2013-10-13T20:52:00Z">
              <w:r w:rsidDel="00C0588F">
                <w:rPr>
                  <w:b/>
                  <w:sz w:val="24"/>
                </w:rPr>
                <w:delText>Website</w:delText>
              </w:r>
            </w:del>
          </w:p>
        </w:tc>
        <w:tc>
          <w:tcPr>
            <w:tcW w:w="2928" w:type="dxa"/>
          </w:tcPr>
          <w:p w:rsidR="006B6096" w:rsidRPr="004448E1" w:rsidDel="00C0588F" w:rsidRDefault="006B6096" w:rsidP="00604423">
            <w:pPr>
              <w:spacing w:after="240" w:line="276" w:lineRule="auto"/>
              <w:jc w:val="both"/>
              <w:rPr>
                <w:del w:id="599" w:author="Alex Robinson" w:date="2013-10-13T20:52:00Z"/>
                <w:b/>
                <w:sz w:val="24"/>
              </w:rPr>
            </w:pPr>
            <w:del w:id="600" w:author="Alex Robinson" w:date="2013-10-13T20:52:00Z">
              <w:r w:rsidDel="00C0588F">
                <w:rPr>
                  <w:b/>
                  <w:sz w:val="24"/>
                </w:rPr>
                <w:delText>Materials available</w:delText>
              </w:r>
            </w:del>
          </w:p>
        </w:tc>
        <w:tc>
          <w:tcPr>
            <w:tcW w:w="2693" w:type="dxa"/>
          </w:tcPr>
          <w:p w:rsidR="006B6096" w:rsidRPr="004448E1" w:rsidDel="00C0588F" w:rsidRDefault="006B6096" w:rsidP="00604423">
            <w:pPr>
              <w:spacing w:after="240" w:line="276" w:lineRule="auto"/>
              <w:jc w:val="both"/>
              <w:rPr>
                <w:del w:id="601" w:author="Alex Robinson" w:date="2013-10-13T20:52:00Z"/>
                <w:b/>
                <w:sz w:val="24"/>
              </w:rPr>
            </w:pPr>
            <w:del w:id="602" w:author="Alex Robinson" w:date="2013-10-13T20:52:00Z">
              <w:r w:rsidDel="00C0588F">
                <w:rPr>
                  <w:b/>
                  <w:sz w:val="24"/>
                </w:rPr>
                <w:delText>Assessment</w:delText>
              </w:r>
            </w:del>
          </w:p>
        </w:tc>
      </w:tr>
      <w:tr w:rsidR="006B6096" w:rsidDel="00C0588F" w:rsidTr="00604423">
        <w:trPr>
          <w:del w:id="603" w:author="Alex Robinson" w:date="2013-10-13T20:52:00Z"/>
        </w:trPr>
        <w:tc>
          <w:tcPr>
            <w:tcW w:w="3309" w:type="dxa"/>
          </w:tcPr>
          <w:p w:rsidR="006B6096" w:rsidDel="00C0588F" w:rsidRDefault="006B6096" w:rsidP="00604423">
            <w:pPr>
              <w:spacing w:after="240" w:line="276" w:lineRule="auto"/>
              <w:jc w:val="both"/>
              <w:rPr>
                <w:del w:id="604" w:author="Alex Robinson" w:date="2013-10-13T20:52:00Z"/>
              </w:rPr>
            </w:pPr>
            <w:del w:id="605" w:author="Alex Robinson" w:date="2013-10-13T20:52:00Z">
              <w:r w:rsidRPr="009926B5" w:rsidDel="00C0588F">
                <w:delText>http://www.arkive.org/ed</w:delText>
              </w:r>
              <w:r w:rsidDel="00C0588F">
                <w:delText>ucation/</w:delText>
              </w:r>
            </w:del>
          </w:p>
          <w:p w:rsidR="006B6096" w:rsidRPr="009926B5" w:rsidDel="00C0588F" w:rsidRDefault="006B6096" w:rsidP="00604423">
            <w:pPr>
              <w:spacing w:after="240" w:line="276" w:lineRule="auto"/>
              <w:jc w:val="both"/>
              <w:rPr>
                <w:del w:id="606" w:author="Alex Robinson" w:date="2013-10-13T20:52:00Z"/>
              </w:rPr>
            </w:pPr>
            <w:del w:id="607" w:author="Alex Robinson" w:date="2013-10-13T20:52:00Z">
              <w:r w:rsidRPr="009926B5" w:rsidDel="00C0588F">
                <w:delText>(searched 2/10/13)</w:delText>
              </w:r>
            </w:del>
          </w:p>
        </w:tc>
        <w:tc>
          <w:tcPr>
            <w:tcW w:w="2928" w:type="dxa"/>
          </w:tcPr>
          <w:p w:rsidR="006B6096" w:rsidDel="00C0588F" w:rsidRDefault="006B6096" w:rsidP="00604423">
            <w:pPr>
              <w:pStyle w:val="ListParagraph"/>
              <w:numPr>
                <w:ilvl w:val="0"/>
                <w:numId w:val="3"/>
              </w:numPr>
              <w:spacing w:after="240"/>
              <w:ind w:left="268" w:hanging="268"/>
              <w:jc w:val="both"/>
              <w:rPr>
                <w:del w:id="608" w:author="Alex Robinson" w:date="2013-10-13T20:52:00Z"/>
              </w:rPr>
            </w:pPr>
            <w:del w:id="609" w:author="Alex Robinson" w:date="2013-10-13T20:52:00Z">
              <w:r w:rsidDel="00C0588F">
                <w:delText>Presentations, teacher notes and spreadsheets on numbers of Finch variations in the Galapagos Islands and on peppered moths</w:delText>
              </w:r>
            </w:del>
          </w:p>
          <w:p w:rsidR="006B6096" w:rsidDel="00C0588F" w:rsidRDefault="006B6096" w:rsidP="00604423">
            <w:pPr>
              <w:pStyle w:val="ListParagraph"/>
              <w:numPr>
                <w:ilvl w:val="0"/>
                <w:numId w:val="3"/>
              </w:numPr>
              <w:spacing w:after="240"/>
              <w:ind w:left="268" w:hanging="268"/>
              <w:jc w:val="both"/>
              <w:rPr>
                <w:del w:id="610" w:author="Alex Robinson" w:date="2013-10-13T20:52:00Z"/>
              </w:rPr>
            </w:pPr>
            <w:del w:id="611" w:author="Alex Robinson" w:date="2013-10-13T20:52:00Z">
              <w:r w:rsidDel="00C0588F">
                <w:delText>Aimed at 14-16 and 16-18 age groups</w:delText>
              </w:r>
            </w:del>
          </w:p>
        </w:tc>
        <w:tc>
          <w:tcPr>
            <w:tcW w:w="2693" w:type="dxa"/>
          </w:tcPr>
          <w:p w:rsidR="006B6096" w:rsidDel="00C0588F" w:rsidRDefault="006B6096" w:rsidP="00604423">
            <w:pPr>
              <w:pStyle w:val="ListParagraph"/>
              <w:numPr>
                <w:ilvl w:val="0"/>
                <w:numId w:val="3"/>
              </w:numPr>
              <w:spacing w:after="240"/>
              <w:ind w:left="268" w:hanging="268"/>
              <w:jc w:val="both"/>
              <w:rPr>
                <w:del w:id="612" w:author="Alex Robinson" w:date="2013-10-13T20:52:00Z"/>
              </w:rPr>
            </w:pPr>
            <w:del w:id="613" w:author="Alex Robinson" w:date="2013-10-13T20:52:00Z">
              <w:r w:rsidDel="00C0588F">
                <w:delText>Focus on conservation</w:delText>
              </w:r>
            </w:del>
          </w:p>
          <w:p w:rsidR="006B6096" w:rsidDel="00C0588F" w:rsidRDefault="006B6096" w:rsidP="00604423">
            <w:pPr>
              <w:pStyle w:val="ListParagraph"/>
              <w:numPr>
                <w:ilvl w:val="0"/>
                <w:numId w:val="3"/>
              </w:numPr>
              <w:spacing w:after="240"/>
              <w:ind w:left="268" w:hanging="268"/>
              <w:jc w:val="both"/>
              <w:rPr>
                <w:del w:id="614" w:author="Alex Robinson" w:date="2013-10-13T20:52:00Z"/>
              </w:rPr>
            </w:pPr>
            <w:del w:id="615" w:author="Alex Robinson" w:date="2013-10-13T20:52:00Z">
              <w:r w:rsidDel="00C0588F">
                <w:delText>Attractive materials</w:delText>
              </w:r>
            </w:del>
          </w:p>
          <w:p w:rsidR="006B6096" w:rsidDel="00C0588F" w:rsidRDefault="006B6096" w:rsidP="00604423">
            <w:pPr>
              <w:pStyle w:val="ListParagraph"/>
              <w:numPr>
                <w:ilvl w:val="0"/>
                <w:numId w:val="3"/>
              </w:numPr>
              <w:spacing w:after="240"/>
              <w:ind w:left="268" w:hanging="268"/>
              <w:jc w:val="both"/>
              <w:rPr>
                <w:del w:id="616" w:author="Alex Robinson" w:date="2013-10-13T20:52:00Z"/>
              </w:rPr>
            </w:pPr>
            <w:del w:id="617" w:author="Alex Robinson" w:date="2013-10-13T20:52:00Z">
              <w:r w:rsidDel="00C0588F">
                <w:delText>No online or computer simulation tools on evolution but some data which can be used in classrooms</w:delText>
              </w:r>
            </w:del>
          </w:p>
        </w:tc>
      </w:tr>
      <w:tr w:rsidR="006B6096" w:rsidDel="00C0588F" w:rsidTr="00604423">
        <w:trPr>
          <w:del w:id="618" w:author="Alex Robinson" w:date="2013-10-13T20:52:00Z"/>
        </w:trPr>
        <w:tc>
          <w:tcPr>
            <w:tcW w:w="3309" w:type="dxa"/>
          </w:tcPr>
          <w:p w:rsidR="006B6096" w:rsidRPr="009926B5" w:rsidDel="00C0588F" w:rsidRDefault="006B6096" w:rsidP="00604423">
            <w:pPr>
              <w:spacing w:after="240" w:line="276" w:lineRule="auto"/>
              <w:jc w:val="both"/>
              <w:rPr>
                <w:del w:id="619" w:author="Alex Robinson" w:date="2013-10-13T20:52:00Z"/>
              </w:rPr>
            </w:pPr>
            <w:del w:id="620" w:author="Alex Robinson" w:date="2013-10-13T20:52:00Z">
              <w:r w:rsidRPr="001B77AE" w:rsidDel="00C0588F">
                <w:rPr>
                  <w:highlight w:val="yellow"/>
                </w:rPr>
                <w:delText>More to be added</w:delText>
              </w:r>
            </w:del>
          </w:p>
        </w:tc>
        <w:tc>
          <w:tcPr>
            <w:tcW w:w="2928" w:type="dxa"/>
          </w:tcPr>
          <w:p w:rsidR="006B6096" w:rsidDel="00C0588F" w:rsidRDefault="006B6096" w:rsidP="00604423">
            <w:pPr>
              <w:pStyle w:val="ListParagraph"/>
              <w:numPr>
                <w:ilvl w:val="0"/>
                <w:numId w:val="3"/>
              </w:numPr>
              <w:spacing w:after="240"/>
              <w:ind w:left="268" w:hanging="268"/>
              <w:jc w:val="both"/>
              <w:rPr>
                <w:del w:id="621" w:author="Alex Robinson" w:date="2013-10-13T20:52:00Z"/>
              </w:rPr>
            </w:pPr>
          </w:p>
        </w:tc>
        <w:tc>
          <w:tcPr>
            <w:tcW w:w="2693" w:type="dxa"/>
          </w:tcPr>
          <w:p w:rsidR="006B6096" w:rsidDel="00C0588F" w:rsidRDefault="006B6096" w:rsidP="00604423">
            <w:pPr>
              <w:pStyle w:val="ListParagraph"/>
              <w:numPr>
                <w:ilvl w:val="0"/>
                <w:numId w:val="3"/>
              </w:numPr>
              <w:spacing w:after="240"/>
              <w:ind w:left="268" w:hanging="268"/>
              <w:jc w:val="both"/>
              <w:rPr>
                <w:del w:id="622" w:author="Alex Robinson" w:date="2013-10-13T20:52:00Z"/>
              </w:rPr>
            </w:pPr>
          </w:p>
        </w:tc>
      </w:tr>
    </w:tbl>
    <w:p w:rsidR="006B6096" w:rsidDel="00C0588F" w:rsidRDefault="006B6096" w:rsidP="006B6096">
      <w:pPr>
        <w:spacing w:after="240"/>
        <w:jc w:val="both"/>
        <w:rPr>
          <w:del w:id="623" w:author="Alex Robinson" w:date="2013-10-13T20:52:00Z"/>
        </w:rPr>
      </w:pPr>
    </w:p>
    <w:p w:rsidR="006B6096" w:rsidDel="00C0588F" w:rsidRDefault="006B6096" w:rsidP="006B6096">
      <w:pPr>
        <w:pStyle w:val="Heading3"/>
        <w:spacing w:after="240"/>
        <w:jc w:val="both"/>
        <w:rPr>
          <w:del w:id="624" w:author="Alex Robinson" w:date="2013-10-13T20:52:00Z"/>
        </w:rPr>
      </w:pPr>
      <w:del w:id="625" w:author="Alex Robinson" w:date="2013-10-13T20:52:00Z">
        <w:r w:rsidDel="00C0588F">
          <w:delText>Interviews</w:delText>
        </w:r>
      </w:del>
    </w:p>
    <w:p w:rsidR="006B6096" w:rsidDel="00C0588F" w:rsidRDefault="006B6096" w:rsidP="006B6096">
      <w:pPr>
        <w:spacing w:after="240"/>
        <w:jc w:val="both"/>
        <w:rPr>
          <w:del w:id="626" w:author="Alex Robinson" w:date="2013-10-13T20:52:00Z"/>
        </w:rPr>
      </w:pPr>
      <w:del w:id="627" w:author="Alex Robinson" w:date="2013-10-13T20:52:00Z">
        <w:r w:rsidDel="00C0588F">
          <w:delText>Two interviews with Biology teachers have been conducted at Kingswood School, Bath. The findings were as follows:</w:delText>
        </w:r>
      </w:del>
    </w:p>
    <w:p w:rsidR="006B6096" w:rsidRPr="001B77AE" w:rsidDel="00C0588F" w:rsidRDefault="006B6096" w:rsidP="006B6096">
      <w:pPr>
        <w:pStyle w:val="ListParagraph"/>
        <w:numPr>
          <w:ilvl w:val="0"/>
          <w:numId w:val="2"/>
        </w:numPr>
        <w:spacing w:after="240"/>
        <w:ind w:left="567" w:hanging="283"/>
        <w:jc w:val="both"/>
        <w:rPr>
          <w:del w:id="628" w:author="Alex Robinson" w:date="2013-10-13T20:52:00Z"/>
          <w:highlight w:val="yellow"/>
        </w:rPr>
      </w:pPr>
      <w:del w:id="629" w:author="Alex Robinson" w:date="2013-10-13T20:52:00Z">
        <w:r w:rsidRPr="001B77AE" w:rsidDel="00C0588F">
          <w:rPr>
            <w:highlight w:val="yellow"/>
          </w:rPr>
          <w:delText>xx</w:delText>
        </w:r>
      </w:del>
    </w:p>
    <w:p w:rsidR="006B6096" w:rsidRPr="001B77AE" w:rsidDel="00C0588F" w:rsidRDefault="006B6096" w:rsidP="006B6096">
      <w:pPr>
        <w:pStyle w:val="ListParagraph"/>
        <w:numPr>
          <w:ilvl w:val="0"/>
          <w:numId w:val="2"/>
        </w:numPr>
        <w:spacing w:after="240"/>
        <w:ind w:left="567" w:hanging="283"/>
        <w:jc w:val="both"/>
        <w:rPr>
          <w:del w:id="630" w:author="Alex Robinson" w:date="2013-10-13T20:52:00Z"/>
          <w:highlight w:val="yellow"/>
        </w:rPr>
      </w:pPr>
      <w:del w:id="631" w:author="Alex Robinson" w:date="2013-10-13T20:52:00Z">
        <w:r w:rsidRPr="001B77AE" w:rsidDel="00C0588F">
          <w:rPr>
            <w:highlight w:val="yellow"/>
          </w:rPr>
          <w:delText>xx</w:delText>
        </w:r>
      </w:del>
    </w:p>
    <w:p w:rsidR="006B6096" w:rsidDel="00C0588F" w:rsidRDefault="006B6096" w:rsidP="006B6096">
      <w:pPr>
        <w:jc w:val="both"/>
        <w:rPr>
          <w:del w:id="632" w:author="Alex Robinson" w:date="2013-10-13T20:52:00Z"/>
        </w:rPr>
      </w:pPr>
      <w:del w:id="633" w:author="Alex Robinson" w:date="2013-10-13T20:52:00Z">
        <w:r w:rsidRPr="001B77AE" w:rsidDel="00C0588F">
          <w:rPr>
            <w:highlight w:val="yellow"/>
          </w:rPr>
          <w:delText>Additional interviews will be undertaken with teachers at other schools.</w:delText>
        </w:r>
      </w:del>
    </w:p>
    <w:p w:rsidR="006B6096" w:rsidDel="00C0588F" w:rsidRDefault="006B6096" w:rsidP="006B6096">
      <w:pPr>
        <w:pStyle w:val="Heading1"/>
        <w:rPr>
          <w:del w:id="634" w:author="Alex Robinson" w:date="2013-10-13T20:52:00Z"/>
        </w:rPr>
      </w:pPr>
      <w:del w:id="635" w:author="Alex Robinson" w:date="2013-10-13T20:52:00Z">
        <w:r w:rsidDel="00C0588F">
          <w:br w:type="page"/>
          <w:delText>Appendix B: Evolution – the main concepts</w:delText>
        </w:r>
      </w:del>
    </w:p>
    <w:p w:rsidR="006B6096" w:rsidRPr="00BC72C1" w:rsidDel="00C0588F" w:rsidRDefault="006B6096" w:rsidP="006B6096">
      <w:pPr>
        <w:jc w:val="both"/>
        <w:rPr>
          <w:del w:id="636" w:author="Alex Robinson" w:date="2013-10-13T20:52:00Z"/>
          <w:highlight w:val="yellow"/>
        </w:rPr>
      </w:pPr>
    </w:p>
    <w:p w:rsidR="006B6096" w:rsidRPr="00BC72C1" w:rsidDel="00C0588F" w:rsidRDefault="006B6096" w:rsidP="006B6096">
      <w:pPr>
        <w:spacing w:after="240"/>
        <w:jc w:val="both"/>
        <w:rPr>
          <w:del w:id="637" w:author="Alex Robinson" w:date="2013-10-13T20:52:00Z"/>
          <w:rFonts w:cstheme="minorHAnsi"/>
        </w:rPr>
      </w:pPr>
      <w:del w:id="638" w:author="Alex Robinson" w:date="2013-10-13T20:52:00Z">
        <w:r w:rsidRPr="00BC72C1" w:rsidDel="00C0588F">
          <w:rPr>
            <w:rFonts w:cstheme="minorHAnsi"/>
          </w:rPr>
          <w:delText>From Wikipedia</w:delText>
        </w:r>
        <w:r w:rsidDel="00C0588F">
          <w:rPr>
            <w:rFonts w:cstheme="minorHAnsi"/>
          </w:rPr>
          <w:delText xml:space="preserve"> – entry on ‘Evolution’</w:delText>
        </w:r>
      </w:del>
    </w:p>
    <w:p w:rsidR="006B6096" w:rsidRPr="00BC72C1" w:rsidDel="00C0588F" w:rsidRDefault="006B6096" w:rsidP="006B6096">
      <w:pPr>
        <w:pStyle w:val="NormalWeb"/>
        <w:spacing w:line="276" w:lineRule="auto"/>
        <w:jc w:val="both"/>
        <w:rPr>
          <w:del w:id="639" w:author="Alex Robinson" w:date="2013-10-13T20:52:00Z"/>
          <w:rFonts w:asciiTheme="minorHAnsi" w:hAnsiTheme="minorHAnsi" w:cstheme="minorHAnsi"/>
          <w:sz w:val="22"/>
          <w:szCs w:val="22"/>
        </w:rPr>
      </w:pPr>
      <w:del w:id="640" w:author="Alex Robinson" w:date="2013-10-13T20:52:00Z">
        <w:r w:rsidDel="00C0588F">
          <w:rPr>
            <w:rFonts w:asciiTheme="minorHAnsi" w:hAnsiTheme="minorHAnsi" w:cstheme="minorHAnsi"/>
            <w:sz w:val="22"/>
            <w:szCs w:val="22"/>
          </w:rPr>
          <w:delText>“</w:delText>
        </w:r>
        <w:r w:rsidRPr="00BC72C1" w:rsidDel="00C0588F">
          <w:rPr>
            <w:rFonts w:asciiTheme="minorHAnsi" w:hAnsiTheme="minorHAnsi" w:cstheme="minorHAnsi"/>
            <w:sz w:val="22"/>
            <w:szCs w:val="22"/>
          </w:rPr>
          <w:delText xml:space="preserve">Evolution by means of </w:delText>
        </w:r>
        <w:r w:rsidR="00CC001E" w:rsidDel="00C0588F">
          <w:fldChar w:fldCharType="begin"/>
        </w:r>
        <w:r w:rsidR="00CC001E" w:rsidDel="00C0588F">
          <w:delInstrText xml:space="preserve"> HYPERLINK "http://en.wikipedia.org/wiki/Natural_selection" \o "Natural selection" </w:delInstrText>
        </w:r>
        <w:r w:rsidR="00CC001E" w:rsidDel="00C0588F">
          <w:fldChar w:fldCharType="separate"/>
        </w:r>
        <w:r w:rsidRPr="00BC72C1" w:rsidDel="00C0588F">
          <w:rPr>
            <w:rStyle w:val="Hyperlink"/>
            <w:rFonts w:asciiTheme="minorHAnsi" w:eastAsiaTheme="majorEastAsia" w:hAnsiTheme="minorHAnsi" w:cstheme="minorHAnsi"/>
            <w:color w:val="auto"/>
            <w:sz w:val="22"/>
            <w:szCs w:val="22"/>
            <w:u w:val="none"/>
          </w:rPr>
          <w:delText>natural selection</w:delText>
        </w:r>
        <w:r w:rsidR="00CC001E" w:rsidDel="00C0588F">
          <w:rPr>
            <w:rStyle w:val="Hyperlink"/>
            <w:rFonts w:asciiTheme="minorHAnsi" w:eastAsiaTheme="majorEastAsia" w:hAnsiTheme="minorHAnsi" w:cstheme="minorHAnsi"/>
            <w:color w:val="auto"/>
            <w:sz w:val="22"/>
            <w:szCs w:val="22"/>
            <w:u w:val="none"/>
          </w:rPr>
          <w:fldChar w:fldCharType="end"/>
        </w:r>
        <w:r w:rsidRPr="00BC72C1" w:rsidDel="00C0588F">
          <w:rPr>
            <w:rFonts w:asciiTheme="minorHAnsi" w:hAnsiTheme="minorHAnsi" w:cstheme="minorHAnsi"/>
            <w:sz w:val="22"/>
            <w:szCs w:val="22"/>
          </w:rPr>
          <w:delText xml:space="preserve"> is the process by which genetic mutations that enhance reproduction become and remain more common in successive generations of a population. It has often been called a "self-evident" mechanism because it necessarily follows from three simple facts:</w:delText>
        </w:r>
      </w:del>
    </w:p>
    <w:p w:rsidR="006B6096" w:rsidDel="00C0588F" w:rsidRDefault="006B6096" w:rsidP="006B6096">
      <w:pPr>
        <w:numPr>
          <w:ilvl w:val="0"/>
          <w:numId w:val="8"/>
        </w:numPr>
        <w:tabs>
          <w:tab w:val="clear" w:pos="720"/>
        </w:tabs>
        <w:spacing w:before="100" w:beforeAutospacing="1" w:after="100" w:afterAutospacing="1"/>
        <w:ind w:left="567" w:hanging="283"/>
        <w:jc w:val="both"/>
        <w:rPr>
          <w:del w:id="641" w:author="Alex Robinson" w:date="2013-10-13T20:52:00Z"/>
          <w:rFonts w:cstheme="minorHAnsi"/>
        </w:rPr>
      </w:pPr>
      <w:del w:id="642" w:author="Alex Robinson" w:date="2013-10-13T20:52:00Z">
        <w:r w:rsidRPr="00BC72C1" w:rsidDel="00C0588F">
          <w:rPr>
            <w:rFonts w:cstheme="minorHAnsi"/>
          </w:rPr>
          <w:delText>Heritable variation exists within populations of organisms.</w:delText>
        </w:r>
      </w:del>
    </w:p>
    <w:p w:rsidR="006B6096" w:rsidDel="00C0588F" w:rsidRDefault="006B6096" w:rsidP="006B6096">
      <w:pPr>
        <w:numPr>
          <w:ilvl w:val="0"/>
          <w:numId w:val="8"/>
        </w:numPr>
        <w:tabs>
          <w:tab w:val="clear" w:pos="720"/>
        </w:tabs>
        <w:spacing w:before="100" w:beforeAutospacing="1" w:after="100" w:afterAutospacing="1"/>
        <w:ind w:left="567" w:hanging="283"/>
        <w:jc w:val="both"/>
        <w:rPr>
          <w:del w:id="643" w:author="Alex Robinson" w:date="2013-10-13T20:52:00Z"/>
          <w:rFonts w:cstheme="minorHAnsi"/>
        </w:rPr>
      </w:pPr>
      <w:del w:id="644" w:author="Alex Robinson" w:date="2013-10-13T20:52:00Z">
        <w:r w:rsidRPr="00BC72C1" w:rsidDel="00C0588F">
          <w:rPr>
            <w:rFonts w:cstheme="minorHAnsi"/>
          </w:rPr>
          <w:delText>Organisms produce more progeny than can survive.</w:delText>
        </w:r>
      </w:del>
    </w:p>
    <w:p w:rsidR="006B6096" w:rsidRPr="00BC72C1" w:rsidDel="00C0588F" w:rsidRDefault="006B6096" w:rsidP="006B6096">
      <w:pPr>
        <w:numPr>
          <w:ilvl w:val="0"/>
          <w:numId w:val="8"/>
        </w:numPr>
        <w:tabs>
          <w:tab w:val="clear" w:pos="720"/>
        </w:tabs>
        <w:spacing w:before="100" w:beforeAutospacing="1" w:after="100" w:afterAutospacing="1"/>
        <w:ind w:left="567" w:hanging="283"/>
        <w:jc w:val="both"/>
        <w:rPr>
          <w:del w:id="645" w:author="Alex Robinson" w:date="2013-10-13T20:52:00Z"/>
          <w:rFonts w:cstheme="minorHAnsi"/>
        </w:rPr>
      </w:pPr>
      <w:del w:id="646" w:author="Alex Robinson" w:date="2013-10-13T20:52:00Z">
        <w:r w:rsidRPr="00BC72C1" w:rsidDel="00C0588F">
          <w:rPr>
            <w:rFonts w:cstheme="minorHAnsi"/>
          </w:rPr>
          <w:delText>These offspring vary in their ability to survive and reproduce.</w:delText>
        </w:r>
      </w:del>
    </w:p>
    <w:p w:rsidR="006B6096" w:rsidRPr="00BC72C1" w:rsidDel="00C0588F" w:rsidRDefault="006B6096" w:rsidP="006B6096">
      <w:pPr>
        <w:pStyle w:val="NormalWeb"/>
        <w:spacing w:line="276" w:lineRule="auto"/>
        <w:jc w:val="both"/>
        <w:rPr>
          <w:del w:id="647" w:author="Alex Robinson" w:date="2013-10-13T20:52:00Z"/>
          <w:rFonts w:asciiTheme="minorHAnsi" w:hAnsiTheme="minorHAnsi" w:cstheme="minorHAnsi"/>
          <w:sz w:val="22"/>
          <w:szCs w:val="22"/>
        </w:rPr>
      </w:pPr>
      <w:del w:id="648" w:author="Alex Robinson" w:date="2013-10-13T20:52:00Z">
        <w:r w:rsidRPr="00BC72C1" w:rsidDel="00C0588F">
          <w:rPr>
            <w:rFonts w:asciiTheme="minorHAnsi" w:hAnsiTheme="minorHAnsi" w:cstheme="minorHAnsi"/>
            <w:sz w:val="22"/>
            <w:szCs w:val="22"/>
          </w:rPr>
          <w:delTex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delText>
        </w:r>
      </w:del>
    </w:p>
    <w:p w:rsidR="006B6096" w:rsidRPr="00BC72C1" w:rsidDel="00C0588F" w:rsidRDefault="006B6096" w:rsidP="006B6096">
      <w:pPr>
        <w:pStyle w:val="NormalWeb"/>
        <w:spacing w:line="276" w:lineRule="auto"/>
        <w:jc w:val="both"/>
        <w:rPr>
          <w:del w:id="649" w:author="Alex Robinson" w:date="2013-10-13T20:52:00Z"/>
          <w:rFonts w:asciiTheme="minorHAnsi" w:hAnsiTheme="minorHAnsi" w:cstheme="minorHAnsi"/>
          <w:sz w:val="22"/>
          <w:szCs w:val="22"/>
        </w:rPr>
      </w:pPr>
      <w:del w:id="650" w:author="Alex Robinson" w:date="2013-10-13T20:52:00Z">
        <w:r w:rsidRPr="00BC72C1" w:rsidDel="00C0588F">
          <w:rPr>
            <w:rFonts w:asciiTheme="minorHAnsi" w:hAnsiTheme="minorHAnsi" w:cstheme="minorHAnsi"/>
            <w:sz w:val="22"/>
            <w:szCs w:val="22"/>
          </w:rPr>
          <w:delText xml:space="preserve">The central concept of natural selection is the </w:delText>
        </w:r>
        <w:r w:rsidR="00CC001E" w:rsidDel="00C0588F">
          <w:fldChar w:fldCharType="begin"/>
        </w:r>
        <w:r w:rsidR="00CC001E" w:rsidDel="00C0588F">
          <w:delInstrText xml:space="preserve"> HYPERLINK "http://en.wikipedia.org/wiki/Fitness_%28biology%29" \o "Fitness (biology)" </w:delInstrText>
        </w:r>
        <w:r w:rsidR="00CC001E" w:rsidDel="00C0588F">
          <w:fldChar w:fldCharType="separate"/>
        </w:r>
        <w:r w:rsidRPr="00BC72C1" w:rsidDel="00C0588F">
          <w:rPr>
            <w:rStyle w:val="Hyperlink"/>
            <w:rFonts w:asciiTheme="minorHAnsi" w:eastAsiaTheme="majorEastAsia" w:hAnsiTheme="minorHAnsi" w:cstheme="minorHAnsi"/>
            <w:color w:val="auto"/>
            <w:sz w:val="22"/>
            <w:szCs w:val="22"/>
            <w:u w:val="none"/>
          </w:rPr>
          <w:delText>evolutionary fitness</w:delText>
        </w:r>
        <w:r w:rsidR="00CC001E" w:rsidDel="00C0588F">
          <w:rPr>
            <w:rStyle w:val="Hyperlink"/>
            <w:rFonts w:asciiTheme="minorHAnsi" w:eastAsiaTheme="majorEastAsia" w:hAnsiTheme="minorHAnsi" w:cstheme="minorHAnsi"/>
            <w:color w:val="auto"/>
            <w:sz w:val="22"/>
            <w:szCs w:val="22"/>
            <w:u w:val="none"/>
          </w:rPr>
          <w:fldChar w:fldCharType="end"/>
        </w:r>
        <w:r w:rsidRPr="00BC72C1" w:rsidDel="00C0588F">
          <w:rPr>
            <w:rFonts w:asciiTheme="minorHAnsi" w:hAnsiTheme="minorHAnsi" w:cstheme="minorHAnsi"/>
            <w:sz w:val="22"/>
            <w:szCs w:val="22"/>
          </w:rPr>
          <w:delText xml:space="preserve"> of an organism.</w:delText>
        </w:r>
        <w:r w:rsidR="00CC001E" w:rsidDel="00C0588F">
          <w:fldChar w:fldCharType="begin"/>
        </w:r>
        <w:r w:rsidR="00CC001E" w:rsidDel="00C0588F">
          <w:delInstrText xml:space="preserve"> HYPERLINK "http://en.wikipedia.org/wiki/Evolution" \l "cite_note-Orr-96" </w:delInstrText>
        </w:r>
        <w:r w:rsidR="00CC001E" w:rsidDel="00C0588F">
          <w:fldChar w:fldCharType="separate"/>
        </w:r>
        <w:r w:rsidRPr="00BC72C1" w:rsidDel="00C0588F">
          <w:rPr>
            <w:rStyle w:val="Hyperlink"/>
            <w:rFonts w:asciiTheme="minorHAnsi" w:eastAsiaTheme="majorEastAsia" w:hAnsiTheme="minorHAnsi" w:cstheme="minorHAnsi"/>
            <w:color w:val="auto"/>
            <w:sz w:val="22"/>
            <w:szCs w:val="22"/>
            <w:u w:val="none"/>
            <w:vertAlign w:val="superscript"/>
          </w:rPr>
          <w:delText>[96]</w:delText>
        </w:r>
        <w:r w:rsidR="00CC001E" w:rsidDel="00C0588F">
          <w:rPr>
            <w:rStyle w:val="Hyperlink"/>
            <w:rFonts w:asciiTheme="minorHAnsi" w:eastAsiaTheme="majorEastAsia" w:hAnsiTheme="minorHAnsi" w:cstheme="minorHAnsi"/>
            <w:color w:val="auto"/>
            <w:sz w:val="22"/>
            <w:szCs w:val="22"/>
            <w:u w:val="none"/>
            <w:vertAlign w:val="superscript"/>
          </w:rPr>
          <w:fldChar w:fldCharType="end"/>
        </w:r>
        <w:r w:rsidRPr="00BC72C1" w:rsidDel="00C0588F">
          <w:rPr>
            <w:rFonts w:asciiTheme="minorHAnsi" w:hAnsiTheme="minorHAnsi" w:cstheme="minorHAnsi"/>
            <w:sz w:val="22"/>
            <w:szCs w:val="22"/>
          </w:rPr>
          <w:delTex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delText>
        </w:r>
        <w:r w:rsidR="00CC001E" w:rsidDel="00C0588F">
          <w:fldChar w:fldCharType="begin"/>
        </w:r>
        <w:r w:rsidR="00CC001E" w:rsidDel="00C0588F">
          <w:delInstrText xml:space="preserve"> HYPERLINK "http://en.wikipedia.org/wiki/Evolution" \l "cite_note-Haldane-97" </w:delInstrText>
        </w:r>
        <w:r w:rsidR="00CC001E" w:rsidDel="00C0588F">
          <w:fldChar w:fldCharType="separate"/>
        </w:r>
        <w:r w:rsidRPr="00BC72C1" w:rsidDel="00C0588F">
          <w:rPr>
            <w:rStyle w:val="Hyperlink"/>
            <w:rFonts w:asciiTheme="minorHAnsi" w:eastAsiaTheme="majorEastAsia" w:hAnsiTheme="minorHAnsi" w:cstheme="minorHAnsi"/>
            <w:color w:val="auto"/>
            <w:sz w:val="22"/>
            <w:szCs w:val="22"/>
            <w:u w:val="none"/>
            <w:vertAlign w:val="superscript"/>
          </w:rPr>
          <w:delText>[97]</w:delText>
        </w:r>
        <w:r w:rsidR="00CC001E" w:rsidDel="00C0588F">
          <w:rPr>
            <w:rStyle w:val="Hyperlink"/>
            <w:rFonts w:asciiTheme="minorHAnsi" w:eastAsiaTheme="majorEastAsia" w:hAnsiTheme="minorHAnsi" w:cstheme="minorHAnsi"/>
            <w:color w:val="auto"/>
            <w:sz w:val="22"/>
            <w:szCs w:val="22"/>
            <w:u w:val="none"/>
            <w:vertAlign w:val="superscript"/>
          </w:rPr>
          <w:fldChar w:fldCharType="end"/>
        </w:r>
        <w:r w:rsidRPr="00BC72C1" w:rsidDel="00C0588F">
          <w:rPr>
            <w:rFonts w:asciiTheme="minorHAnsi" w:hAnsiTheme="minorHAnsi" w:cstheme="minorHAnsi"/>
            <w:sz w:val="22"/>
            <w:szCs w:val="22"/>
          </w:rPr>
          <w:delText xml:space="preserve"> For example, if an organism could survive well and reproduce rapidly, but its offspring were all too small and weak to survive, this organism would make little genetic contribution to future generations and would thus have low fitness. </w:delText>
        </w:r>
      </w:del>
    </w:p>
    <w:p w:rsidR="006B6096" w:rsidRPr="00BC72C1" w:rsidDel="00C0588F" w:rsidRDefault="006B6096" w:rsidP="006B6096">
      <w:pPr>
        <w:pStyle w:val="NormalWeb"/>
        <w:spacing w:line="276" w:lineRule="auto"/>
        <w:jc w:val="both"/>
        <w:rPr>
          <w:del w:id="651" w:author="Alex Robinson" w:date="2013-10-13T20:52:00Z"/>
          <w:rFonts w:asciiTheme="minorHAnsi" w:hAnsiTheme="minorHAnsi" w:cstheme="minorHAnsi"/>
          <w:sz w:val="22"/>
          <w:szCs w:val="22"/>
        </w:rPr>
      </w:pPr>
      <w:del w:id="652" w:author="Alex Robinson" w:date="2013-10-13T20:52:00Z">
        <w:r w:rsidRPr="00BC72C1" w:rsidDel="00C0588F">
          <w:rPr>
            <w:rFonts w:asciiTheme="minorHAnsi" w:hAnsiTheme="minorHAnsi" w:cstheme="minorHAnsi"/>
            <w:sz w:val="22"/>
            <w:szCs w:val="22"/>
          </w:rPr>
          <w:delText xml:space="preserve">If an allele increases fitness more than the other alleles of that gene, then with each generation this allele will become more common within the population. These traits are said to be "selected </w:delText>
        </w:r>
        <w:r w:rsidRPr="00BC72C1" w:rsidDel="00C0588F">
          <w:rPr>
            <w:rFonts w:asciiTheme="minorHAnsi" w:hAnsiTheme="minorHAnsi" w:cstheme="minorHAnsi"/>
            <w:i/>
            <w:iCs/>
            <w:sz w:val="22"/>
            <w:szCs w:val="22"/>
          </w:rPr>
          <w:delText>for</w:delText>
        </w:r>
        <w:r w:rsidRPr="00BC72C1" w:rsidDel="00C0588F">
          <w:rPr>
            <w:rFonts w:asciiTheme="minorHAnsi" w:hAnsiTheme="minorHAnsi" w:cstheme="minorHAnsi"/>
            <w:sz w:val="22"/>
            <w:szCs w:val="22"/>
          </w:rPr>
          <w:delText xml:space="preserve">". Examples of traits that can increase fitness are enhanced survival and increased </w:delText>
        </w:r>
        <w:r w:rsidR="00CC001E" w:rsidDel="00C0588F">
          <w:fldChar w:fldCharType="begin"/>
        </w:r>
        <w:r w:rsidR="00CC001E" w:rsidDel="00C0588F">
          <w:delInstrText xml:space="preserve"> HYPERLINK "http://en.wikipedia.org/wiki/Fecundity" \o "Fecundity" </w:delInstrText>
        </w:r>
        <w:r w:rsidR="00CC001E" w:rsidDel="00C0588F">
          <w:fldChar w:fldCharType="separate"/>
        </w:r>
        <w:r w:rsidRPr="00BC72C1" w:rsidDel="00C0588F">
          <w:rPr>
            <w:rStyle w:val="Hyperlink"/>
            <w:rFonts w:asciiTheme="minorHAnsi" w:eastAsiaTheme="majorEastAsia" w:hAnsiTheme="minorHAnsi" w:cstheme="minorHAnsi"/>
            <w:color w:val="auto"/>
            <w:sz w:val="22"/>
            <w:szCs w:val="22"/>
            <w:u w:val="none"/>
          </w:rPr>
          <w:delText>fecundity</w:delText>
        </w:r>
        <w:r w:rsidR="00CC001E" w:rsidDel="00C0588F">
          <w:rPr>
            <w:rStyle w:val="Hyperlink"/>
            <w:rFonts w:asciiTheme="minorHAnsi" w:eastAsiaTheme="majorEastAsia" w:hAnsiTheme="minorHAnsi" w:cstheme="minorHAnsi"/>
            <w:color w:val="auto"/>
            <w:sz w:val="22"/>
            <w:szCs w:val="22"/>
            <w:u w:val="none"/>
          </w:rPr>
          <w:fldChar w:fldCharType="end"/>
        </w:r>
        <w:r w:rsidRPr="00BC72C1" w:rsidDel="00C0588F">
          <w:rPr>
            <w:rFonts w:asciiTheme="minorHAnsi" w:hAnsiTheme="minorHAnsi" w:cstheme="minorHAnsi"/>
            <w:sz w:val="22"/>
            <w:szCs w:val="22"/>
          </w:rPr>
          <w:delText xml:space="preserve">. Conversely, the lower fitness caused by having a less beneficial or deleterious allele results in this allele becoming rarer — they are "selected </w:delText>
        </w:r>
        <w:r w:rsidRPr="00BC72C1" w:rsidDel="00C0588F">
          <w:rPr>
            <w:rFonts w:asciiTheme="minorHAnsi" w:hAnsiTheme="minorHAnsi" w:cstheme="minorHAnsi"/>
            <w:i/>
            <w:iCs/>
            <w:sz w:val="22"/>
            <w:szCs w:val="22"/>
          </w:rPr>
          <w:delText>against</w:delText>
        </w:r>
        <w:r w:rsidRPr="00BC72C1" w:rsidDel="00C0588F">
          <w:rPr>
            <w:rFonts w:asciiTheme="minorHAnsi" w:hAnsiTheme="minorHAnsi" w:cstheme="minorHAnsi"/>
            <w:sz w:val="22"/>
            <w:szCs w:val="22"/>
          </w:rPr>
          <w:delTex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delText>
        </w:r>
        <w:r w:rsidDel="00C0588F">
          <w:rPr>
            <w:rFonts w:asciiTheme="minorHAnsi" w:hAnsiTheme="minorHAnsi" w:cstheme="minorHAnsi"/>
            <w:sz w:val="22"/>
            <w:szCs w:val="22"/>
          </w:rPr>
          <w:delText>.”</w:delText>
        </w:r>
      </w:del>
    </w:p>
    <w:p w:rsidR="00C0588F" w:rsidRDefault="00C0588F" w:rsidP="00C0588F">
      <w:pPr>
        <w:spacing w:after="240"/>
        <w:jc w:val="both"/>
        <w:rPr>
          <w:ins w:id="653" w:author="Alex Robinson" w:date="2013-10-13T20:52:00Z"/>
        </w:rPr>
      </w:pPr>
      <w:ins w:id="654" w:author="Alex Robinson" w:date="2013-10-13T20:52:00Z">
        <w:r>
          <w:t>The following sources illustrate the types of materials which are available for school teachers on the subject of evolution and related subjects (such as conservation).</w:t>
        </w:r>
      </w:ins>
    </w:p>
    <w:p w:rsidR="00C0588F" w:rsidRDefault="00C0588F" w:rsidP="00C0588F">
      <w:pPr>
        <w:spacing w:after="240"/>
        <w:jc w:val="both"/>
        <w:rPr>
          <w:ins w:id="655" w:author="Alex Robinson" w:date="2013-10-13T20:52:00Z"/>
        </w:rPr>
      </w:pPr>
    </w:p>
    <w:tbl>
      <w:tblPr>
        <w:tblStyle w:val="TableGrid"/>
        <w:tblW w:w="8930" w:type="dxa"/>
        <w:tblInd w:w="392" w:type="dxa"/>
        <w:tblLook w:val="04A0" w:firstRow="1" w:lastRow="0" w:firstColumn="1" w:lastColumn="0" w:noHBand="0" w:noVBand="1"/>
      </w:tblPr>
      <w:tblGrid>
        <w:gridCol w:w="3309"/>
        <w:gridCol w:w="2928"/>
        <w:gridCol w:w="2693"/>
      </w:tblGrid>
      <w:tr w:rsidR="00C0588F" w:rsidTr="00390C59">
        <w:trPr>
          <w:ins w:id="656" w:author="Alex Robinson" w:date="2013-10-13T20:52:00Z"/>
        </w:trPr>
        <w:tc>
          <w:tcPr>
            <w:tcW w:w="3309" w:type="dxa"/>
          </w:tcPr>
          <w:p w:rsidR="00C0588F" w:rsidRPr="004448E1" w:rsidRDefault="00C0588F" w:rsidP="00390C59">
            <w:pPr>
              <w:tabs>
                <w:tab w:val="left" w:pos="992"/>
              </w:tabs>
              <w:spacing w:after="240" w:line="276" w:lineRule="auto"/>
              <w:jc w:val="both"/>
              <w:rPr>
                <w:ins w:id="657" w:author="Alex Robinson" w:date="2013-10-13T20:52:00Z"/>
                <w:b/>
                <w:sz w:val="24"/>
              </w:rPr>
            </w:pPr>
            <w:ins w:id="658" w:author="Alex Robinson" w:date="2013-10-13T20:52:00Z">
              <w:r>
                <w:rPr>
                  <w:b/>
                  <w:sz w:val="24"/>
                </w:rPr>
                <w:t>Website</w:t>
              </w:r>
            </w:ins>
          </w:p>
        </w:tc>
        <w:tc>
          <w:tcPr>
            <w:tcW w:w="2928" w:type="dxa"/>
          </w:tcPr>
          <w:p w:rsidR="00C0588F" w:rsidRPr="004448E1" w:rsidRDefault="00C0588F" w:rsidP="00390C59">
            <w:pPr>
              <w:spacing w:after="240" w:line="276" w:lineRule="auto"/>
              <w:jc w:val="both"/>
              <w:rPr>
                <w:ins w:id="659" w:author="Alex Robinson" w:date="2013-10-13T20:52:00Z"/>
                <w:b/>
                <w:sz w:val="24"/>
              </w:rPr>
            </w:pPr>
            <w:ins w:id="660" w:author="Alex Robinson" w:date="2013-10-13T20:52:00Z">
              <w:r>
                <w:rPr>
                  <w:b/>
                  <w:sz w:val="24"/>
                </w:rPr>
                <w:t>Materials available</w:t>
              </w:r>
            </w:ins>
          </w:p>
        </w:tc>
        <w:tc>
          <w:tcPr>
            <w:tcW w:w="2693" w:type="dxa"/>
          </w:tcPr>
          <w:p w:rsidR="00C0588F" w:rsidRPr="004448E1" w:rsidRDefault="00C0588F" w:rsidP="00390C59">
            <w:pPr>
              <w:spacing w:after="240" w:line="276" w:lineRule="auto"/>
              <w:jc w:val="both"/>
              <w:rPr>
                <w:ins w:id="661" w:author="Alex Robinson" w:date="2013-10-13T20:52:00Z"/>
                <w:b/>
                <w:sz w:val="24"/>
              </w:rPr>
            </w:pPr>
            <w:ins w:id="662" w:author="Alex Robinson" w:date="2013-10-13T20:52:00Z">
              <w:r>
                <w:rPr>
                  <w:b/>
                  <w:sz w:val="24"/>
                </w:rPr>
                <w:t>Assessment</w:t>
              </w:r>
            </w:ins>
          </w:p>
        </w:tc>
      </w:tr>
      <w:tr w:rsidR="00C0588F" w:rsidTr="00390C59">
        <w:trPr>
          <w:ins w:id="663" w:author="Alex Robinson" w:date="2013-10-13T20:52:00Z"/>
        </w:trPr>
        <w:tc>
          <w:tcPr>
            <w:tcW w:w="3309" w:type="dxa"/>
          </w:tcPr>
          <w:p w:rsidR="00C0588F" w:rsidRDefault="00C0588F" w:rsidP="00390C59">
            <w:pPr>
              <w:spacing w:after="240" w:line="276" w:lineRule="auto"/>
              <w:jc w:val="both"/>
              <w:rPr>
                <w:ins w:id="664" w:author="Alex Robinson" w:date="2013-10-13T20:52:00Z"/>
              </w:rPr>
            </w:pPr>
            <w:ins w:id="665" w:author="Alex Robinson" w:date="2013-10-13T20:52:00Z">
              <w:r w:rsidRPr="009926B5">
                <w:t>http://www.arkive.org/ed</w:t>
              </w:r>
              <w:r>
                <w:t>ucation/</w:t>
              </w:r>
            </w:ins>
          </w:p>
          <w:p w:rsidR="00C0588F" w:rsidRPr="009926B5" w:rsidRDefault="00C0588F" w:rsidP="00390C59">
            <w:pPr>
              <w:spacing w:after="240" w:line="276" w:lineRule="auto"/>
              <w:jc w:val="both"/>
              <w:rPr>
                <w:ins w:id="666" w:author="Alex Robinson" w:date="2013-10-13T20:52:00Z"/>
              </w:rPr>
            </w:pPr>
            <w:ins w:id="667" w:author="Alex Robinson" w:date="2013-10-13T20:52:00Z">
              <w:r w:rsidRPr="009926B5">
                <w:t>(searched 2/10/13)</w:t>
              </w:r>
            </w:ins>
          </w:p>
        </w:tc>
        <w:tc>
          <w:tcPr>
            <w:tcW w:w="2928" w:type="dxa"/>
          </w:tcPr>
          <w:p w:rsidR="00C0588F" w:rsidRDefault="00C0588F" w:rsidP="00390C59">
            <w:pPr>
              <w:pStyle w:val="ListParagraph"/>
              <w:numPr>
                <w:ilvl w:val="0"/>
                <w:numId w:val="3"/>
              </w:numPr>
              <w:spacing w:after="240"/>
              <w:ind w:left="268" w:hanging="268"/>
              <w:jc w:val="both"/>
              <w:rPr>
                <w:ins w:id="668" w:author="Alex Robinson" w:date="2013-10-13T20:52:00Z"/>
              </w:rPr>
            </w:pPr>
            <w:ins w:id="669" w:author="Alex Robinson" w:date="2013-10-13T20:52:00Z">
              <w:r>
                <w:t>Presentations, teacher notes and spreadsheets on numbers of Finch variations in the Galapagos Islands and on peppered moths</w:t>
              </w:r>
            </w:ins>
          </w:p>
          <w:p w:rsidR="00C0588F" w:rsidRDefault="00C0588F" w:rsidP="00390C59">
            <w:pPr>
              <w:pStyle w:val="ListParagraph"/>
              <w:numPr>
                <w:ilvl w:val="0"/>
                <w:numId w:val="3"/>
              </w:numPr>
              <w:spacing w:after="240"/>
              <w:ind w:left="268" w:hanging="268"/>
              <w:jc w:val="both"/>
              <w:rPr>
                <w:ins w:id="670" w:author="Alex Robinson" w:date="2013-10-13T20:52:00Z"/>
              </w:rPr>
            </w:pPr>
            <w:ins w:id="671" w:author="Alex Robinson" w:date="2013-10-13T20:52:00Z">
              <w:r>
                <w:t>Aimed at 14-16 and 16-18 age groups</w:t>
              </w:r>
            </w:ins>
          </w:p>
        </w:tc>
        <w:tc>
          <w:tcPr>
            <w:tcW w:w="2693" w:type="dxa"/>
          </w:tcPr>
          <w:p w:rsidR="00C0588F" w:rsidRDefault="00C0588F" w:rsidP="00390C59">
            <w:pPr>
              <w:pStyle w:val="ListParagraph"/>
              <w:numPr>
                <w:ilvl w:val="0"/>
                <w:numId w:val="3"/>
              </w:numPr>
              <w:spacing w:after="240"/>
              <w:ind w:left="268" w:hanging="268"/>
              <w:jc w:val="both"/>
              <w:rPr>
                <w:ins w:id="672" w:author="Alex Robinson" w:date="2013-10-13T20:52:00Z"/>
              </w:rPr>
            </w:pPr>
            <w:ins w:id="673" w:author="Alex Robinson" w:date="2013-10-13T20:52:00Z">
              <w:r>
                <w:t>Focus on conservation</w:t>
              </w:r>
            </w:ins>
          </w:p>
          <w:p w:rsidR="00C0588F" w:rsidRDefault="00C0588F" w:rsidP="00390C59">
            <w:pPr>
              <w:pStyle w:val="ListParagraph"/>
              <w:numPr>
                <w:ilvl w:val="0"/>
                <w:numId w:val="3"/>
              </w:numPr>
              <w:spacing w:after="240"/>
              <w:ind w:left="268" w:hanging="268"/>
              <w:jc w:val="both"/>
              <w:rPr>
                <w:ins w:id="674" w:author="Alex Robinson" w:date="2013-10-13T20:52:00Z"/>
              </w:rPr>
            </w:pPr>
            <w:ins w:id="675" w:author="Alex Robinson" w:date="2013-10-13T20:52:00Z">
              <w:r>
                <w:t>Attractive materials</w:t>
              </w:r>
            </w:ins>
          </w:p>
          <w:p w:rsidR="00C0588F" w:rsidRDefault="00C0588F" w:rsidP="00390C59">
            <w:pPr>
              <w:pStyle w:val="ListParagraph"/>
              <w:numPr>
                <w:ilvl w:val="0"/>
                <w:numId w:val="3"/>
              </w:numPr>
              <w:spacing w:after="240"/>
              <w:ind w:left="268" w:hanging="268"/>
              <w:jc w:val="both"/>
              <w:rPr>
                <w:ins w:id="676" w:author="Alex Robinson" w:date="2013-10-13T20:52:00Z"/>
              </w:rPr>
            </w:pPr>
            <w:ins w:id="677" w:author="Alex Robinson" w:date="2013-10-13T20:52:00Z">
              <w:r>
                <w:t>No online or computer simulation tools on evolution but some data which can be used in classrooms</w:t>
              </w:r>
            </w:ins>
          </w:p>
        </w:tc>
      </w:tr>
      <w:tr w:rsidR="00C0588F" w:rsidTr="00390C59">
        <w:trPr>
          <w:ins w:id="678" w:author="Alex Robinson" w:date="2013-10-13T20:52:00Z"/>
        </w:trPr>
        <w:tc>
          <w:tcPr>
            <w:tcW w:w="3309" w:type="dxa"/>
          </w:tcPr>
          <w:p w:rsidR="00C0588F" w:rsidRPr="009926B5" w:rsidRDefault="00C0588F" w:rsidP="00390C59">
            <w:pPr>
              <w:spacing w:after="240" w:line="276" w:lineRule="auto"/>
              <w:jc w:val="both"/>
              <w:rPr>
                <w:ins w:id="679" w:author="Alex Robinson" w:date="2013-10-13T20:52:00Z"/>
              </w:rPr>
            </w:pPr>
            <w:ins w:id="680" w:author="Alex Robinson" w:date="2013-10-13T20:52:00Z">
              <w:r w:rsidRPr="001B77AE">
                <w:rPr>
                  <w:highlight w:val="yellow"/>
                </w:rPr>
                <w:t>More to be added</w:t>
              </w:r>
            </w:ins>
          </w:p>
        </w:tc>
        <w:tc>
          <w:tcPr>
            <w:tcW w:w="2928" w:type="dxa"/>
          </w:tcPr>
          <w:p w:rsidR="00C0588F" w:rsidRDefault="00C0588F" w:rsidP="00390C59">
            <w:pPr>
              <w:pStyle w:val="ListParagraph"/>
              <w:numPr>
                <w:ilvl w:val="0"/>
                <w:numId w:val="3"/>
              </w:numPr>
              <w:spacing w:after="240"/>
              <w:ind w:left="268" w:hanging="268"/>
              <w:jc w:val="both"/>
              <w:rPr>
                <w:ins w:id="681" w:author="Alex Robinson" w:date="2013-10-13T20:52:00Z"/>
              </w:rPr>
            </w:pPr>
          </w:p>
        </w:tc>
        <w:tc>
          <w:tcPr>
            <w:tcW w:w="2693" w:type="dxa"/>
          </w:tcPr>
          <w:p w:rsidR="00C0588F" w:rsidRDefault="00C0588F" w:rsidP="00390C59">
            <w:pPr>
              <w:pStyle w:val="ListParagraph"/>
              <w:numPr>
                <w:ilvl w:val="0"/>
                <w:numId w:val="3"/>
              </w:numPr>
              <w:spacing w:after="240"/>
              <w:ind w:left="268" w:hanging="268"/>
              <w:jc w:val="both"/>
              <w:rPr>
                <w:ins w:id="682" w:author="Alex Robinson" w:date="2013-10-13T20:52:00Z"/>
              </w:rPr>
            </w:pPr>
          </w:p>
        </w:tc>
      </w:tr>
    </w:tbl>
    <w:p w:rsidR="00C0588F" w:rsidRDefault="00C0588F" w:rsidP="00C0588F">
      <w:pPr>
        <w:spacing w:after="240"/>
        <w:jc w:val="both"/>
        <w:rPr>
          <w:ins w:id="683" w:author="Alex Robinson" w:date="2013-10-13T20:52:00Z"/>
        </w:rPr>
      </w:pPr>
    </w:p>
    <w:p w:rsidR="00C0588F" w:rsidRDefault="00C0588F" w:rsidP="00C0588F">
      <w:pPr>
        <w:pStyle w:val="Heading3"/>
        <w:spacing w:after="240"/>
        <w:jc w:val="both"/>
        <w:rPr>
          <w:ins w:id="684" w:author="Alex Robinson" w:date="2013-10-13T20:52:00Z"/>
        </w:rPr>
      </w:pPr>
      <w:ins w:id="685" w:author="Alex Robinson" w:date="2013-10-13T20:52:00Z">
        <w:r>
          <w:t>Interviews</w:t>
        </w:r>
      </w:ins>
    </w:p>
    <w:p w:rsidR="00C0588F" w:rsidRDefault="00C0588F" w:rsidP="00C0588F">
      <w:pPr>
        <w:spacing w:after="240"/>
        <w:jc w:val="both"/>
        <w:rPr>
          <w:ins w:id="686" w:author="Alex Robinson" w:date="2013-10-13T20:52:00Z"/>
        </w:rPr>
      </w:pPr>
      <w:ins w:id="687" w:author="Alex Robinson" w:date="2013-10-13T20:52:00Z">
        <w:r>
          <w:t>Two interviews with Biology teachers have been conducted at Kingswood School, Bath. The findings were as follows:</w:t>
        </w:r>
      </w:ins>
    </w:p>
    <w:p w:rsidR="00C0588F" w:rsidRPr="001B77AE" w:rsidRDefault="00C0588F" w:rsidP="00C0588F">
      <w:pPr>
        <w:pStyle w:val="ListParagraph"/>
        <w:numPr>
          <w:ilvl w:val="0"/>
          <w:numId w:val="2"/>
        </w:numPr>
        <w:spacing w:after="240"/>
        <w:ind w:left="567" w:hanging="283"/>
        <w:jc w:val="both"/>
        <w:rPr>
          <w:ins w:id="688" w:author="Alex Robinson" w:date="2013-10-13T20:52:00Z"/>
          <w:highlight w:val="yellow"/>
        </w:rPr>
      </w:pPr>
      <w:ins w:id="689" w:author="Alex Robinson" w:date="2013-10-13T20:52:00Z">
        <w:r w:rsidRPr="001B77AE">
          <w:rPr>
            <w:highlight w:val="yellow"/>
          </w:rPr>
          <w:t>xx</w:t>
        </w:r>
      </w:ins>
    </w:p>
    <w:p w:rsidR="00C0588F" w:rsidRPr="001B77AE" w:rsidRDefault="00C0588F" w:rsidP="00C0588F">
      <w:pPr>
        <w:pStyle w:val="ListParagraph"/>
        <w:numPr>
          <w:ilvl w:val="0"/>
          <w:numId w:val="2"/>
        </w:numPr>
        <w:spacing w:after="240"/>
        <w:ind w:left="567" w:hanging="283"/>
        <w:jc w:val="both"/>
        <w:rPr>
          <w:ins w:id="690" w:author="Alex Robinson" w:date="2013-10-13T20:52:00Z"/>
          <w:highlight w:val="yellow"/>
        </w:rPr>
      </w:pPr>
      <w:ins w:id="691" w:author="Alex Robinson" w:date="2013-10-13T20:52:00Z">
        <w:r w:rsidRPr="001B77AE">
          <w:rPr>
            <w:highlight w:val="yellow"/>
          </w:rPr>
          <w:t>xx</w:t>
        </w:r>
      </w:ins>
    </w:p>
    <w:p w:rsidR="00C0588F" w:rsidRDefault="00C0588F" w:rsidP="00C0588F">
      <w:pPr>
        <w:jc w:val="both"/>
        <w:rPr>
          <w:ins w:id="692" w:author="Alex Robinson" w:date="2013-10-13T20:52:00Z"/>
        </w:rPr>
      </w:pPr>
      <w:ins w:id="693" w:author="Alex Robinson" w:date="2013-10-13T20:52:00Z">
        <w:r w:rsidRPr="001B77AE">
          <w:rPr>
            <w:highlight w:val="yellow"/>
          </w:rPr>
          <w:t>Additional interviews will be undertaken with teachers at other schools.</w:t>
        </w:r>
      </w:ins>
    </w:p>
    <w:p w:rsidR="00C0588F" w:rsidRDefault="00C0588F" w:rsidP="00C0588F">
      <w:pPr>
        <w:pStyle w:val="Heading1"/>
        <w:rPr>
          <w:ins w:id="694" w:author="Alex Robinson" w:date="2013-10-13T20:52:00Z"/>
        </w:rPr>
      </w:pPr>
      <w:ins w:id="695" w:author="Alex Robinson" w:date="2013-10-13T20:52:00Z">
        <w:r>
          <w:br w:type="page"/>
        </w:r>
        <w:bookmarkStart w:id="696" w:name="_Toc369463056"/>
        <w:r>
          <w:lastRenderedPageBreak/>
          <w:t>Appendix B: Evolution – the main concepts</w:t>
        </w:r>
        <w:bookmarkEnd w:id="696"/>
      </w:ins>
    </w:p>
    <w:p w:rsidR="00C0588F" w:rsidRPr="00BC72C1" w:rsidRDefault="00C0588F" w:rsidP="00C0588F">
      <w:pPr>
        <w:jc w:val="both"/>
        <w:rPr>
          <w:ins w:id="697" w:author="Alex Robinson" w:date="2013-10-13T20:52:00Z"/>
          <w:highlight w:val="yellow"/>
        </w:rPr>
      </w:pPr>
    </w:p>
    <w:p w:rsidR="00C0588F" w:rsidRPr="00BC72C1" w:rsidRDefault="00C0588F" w:rsidP="00C0588F">
      <w:pPr>
        <w:spacing w:after="240"/>
        <w:jc w:val="both"/>
        <w:rPr>
          <w:ins w:id="698" w:author="Alex Robinson" w:date="2013-10-13T20:52:00Z"/>
          <w:rFonts w:cstheme="minorHAnsi"/>
        </w:rPr>
      </w:pPr>
      <w:ins w:id="699" w:author="Alex Robinson" w:date="2013-10-13T20:52:00Z">
        <w:r w:rsidRPr="00BC72C1">
          <w:rPr>
            <w:rFonts w:cstheme="minorHAnsi"/>
          </w:rPr>
          <w:t>From Wikipedia</w:t>
        </w:r>
        <w:r>
          <w:rPr>
            <w:rFonts w:cstheme="minorHAnsi"/>
          </w:rPr>
          <w:t xml:space="preserve"> – entry on ‘Evolution’</w:t>
        </w:r>
      </w:ins>
    </w:p>
    <w:p w:rsidR="00C0588F" w:rsidRPr="00BC72C1" w:rsidRDefault="00C0588F" w:rsidP="00C0588F">
      <w:pPr>
        <w:pStyle w:val="NormalWeb"/>
        <w:spacing w:line="276" w:lineRule="auto"/>
        <w:jc w:val="both"/>
        <w:rPr>
          <w:ins w:id="700" w:author="Alex Robinson" w:date="2013-10-13T20:52:00Z"/>
          <w:rFonts w:asciiTheme="minorHAnsi" w:hAnsiTheme="minorHAnsi" w:cstheme="minorHAnsi"/>
          <w:sz w:val="22"/>
          <w:szCs w:val="22"/>
        </w:rPr>
      </w:pPr>
      <w:ins w:id="701" w:author="Alex Robinson" w:date="2013-10-13T20:52:00Z">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r>
          <w:fldChar w:fldCharType="begin"/>
        </w:r>
        <w:r>
          <w:instrText xml:space="preserve"> HYPERLINK "http://en.wikipedia.org/wiki/Natural_selection" \o "Natural selection" </w:instrText>
        </w:r>
        <w:r>
          <w:fldChar w:fldCharType="separate"/>
        </w:r>
        <w:r w:rsidRPr="00BC72C1">
          <w:rPr>
            <w:rStyle w:val="Hyperlink"/>
            <w:rFonts w:asciiTheme="minorHAnsi" w:eastAsiaTheme="majorEastAsia" w:hAnsiTheme="minorHAnsi" w:cstheme="minorHAnsi"/>
            <w:color w:val="auto"/>
            <w:sz w:val="22"/>
            <w:szCs w:val="22"/>
            <w:u w:val="none"/>
          </w:rPr>
          <w:t>natural selection</w:t>
        </w:r>
        <w:r>
          <w:rPr>
            <w:rStyle w:val="Hyperlink"/>
            <w:rFonts w:asciiTheme="minorHAnsi" w:eastAsiaTheme="majorEastAsia" w:hAnsiTheme="minorHAnsi" w:cstheme="minorHAnsi"/>
            <w:color w:val="auto"/>
            <w:sz w:val="22"/>
            <w:szCs w:val="22"/>
            <w:u w:val="none"/>
          </w:rPr>
          <w:fldChar w:fldCharType="end"/>
        </w:r>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ins>
    </w:p>
    <w:p w:rsidR="00C0588F" w:rsidRDefault="00C0588F" w:rsidP="00C0588F">
      <w:pPr>
        <w:numPr>
          <w:ilvl w:val="0"/>
          <w:numId w:val="8"/>
        </w:numPr>
        <w:tabs>
          <w:tab w:val="clear" w:pos="720"/>
        </w:tabs>
        <w:spacing w:before="100" w:beforeAutospacing="1" w:after="100" w:afterAutospacing="1"/>
        <w:ind w:left="567" w:hanging="283"/>
        <w:jc w:val="both"/>
        <w:rPr>
          <w:ins w:id="702" w:author="Alex Robinson" w:date="2013-10-13T20:52:00Z"/>
          <w:rFonts w:cstheme="minorHAnsi"/>
        </w:rPr>
      </w:pPr>
      <w:ins w:id="703" w:author="Alex Robinson" w:date="2013-10-13T20:52:00Z">
        <w:r w:rsidRPr="00BC72C1">
          <w:rPr>
            <w:rFonts w:cstheme="minorHAnsi"/>
          </w:rPr>
          <w:t>Heritable variation exists within populations of organisms.</w:t>
        </w:r>
      </w:ins>
    </w:p>
    <w:p w:rsidR="00C0588F" w:rsidRDefault="00C0588F" w:rsidP="00C0588F">
      <w:pPr>
        <w:numPr>
          <w:ilvl w:val="0"/>
          <w:numId w:val="8"/>
        </w:numPr>
        <w:tabs>
          <w:tab w:val="clear" w:pos="720"/>
        </w:tabs>
        <w:spacing w:before="100" w:beforeAutospacing="1" w:after="100" w:afterAutospacing="1"/>
        <w:ind w:left="567" w:hanging="283"/>
        <w:jc w:val="both"/>
        <w:rPr>
          <w:ins w:id="704" w:author="Alex Robinson" w:date="2013-10-13T20:52:00Z"/>
          <w:rFonts w:cstheme="minorHAnsi"/>
        </w:rPr>
      </w:pPr>
      <w:ins w:id="705" w:author="Alex Robinson" w:date="2013-10-13T20:52:00Z">
        <w:r w:rsidRPr="00BC72C1">
          <w:rPr>
            <w:rFonts w:cstheme="minorHAnsi"/>
          </w:rPr>
          <w:t>Organisms produce more progeny than can survive.</w:t>
        </w:r>
      </w:ins>
    </w:p>
    <w:p w:rsidR="00C0588F" w:rsidRPr="00BC72C1" w:rsidRDefault="00C0588F" w:rsidP="00C0588F">
      <w:pPr>
        <w:numPr>
          <w:ilvl w:val="0"/>
          <w:numId w:val="8"/>
        </w:numPr>
        <w:tabs>
          <w:tab w:val="clear" w:pos="720"/>
        </w:tabs>
        <w:spacing w:before="100" w:beforeAutospacing="1" w:after="100" w:afterAutospacing="1"/>
        <w:ind w:left="567" w:hanging="283"/>
        <w:jc w:val="both"/>
        <w:rPr>
          <w:ins w:id="706" w:author="Alex Robinson" w:date="2013-10-13T20:52:00Z"/>
          <w:rFonts w:cstheme="minorHAnsi"/>
        </w:rPr>
      </w:pPr>
      <w:ins w:id="707" w:author="Alex Robinson" w:date="2013-10-13T20:52:00Z">
        <w:r w:rsidRPr="00BC72C1">
          <w:rPr>
            <w:rFonts w:cstheme="minorHAnsi"/>
          </w:rPr>
          <w:t>These offspring vary in their ability to survive and reproduce.</w:t>
        </w:r>
      </w:ins>
    </w:p>
    <w:p w:rsidR="00C0588F" w:rsidRPr="00BC72C1" w:rsidRDefault="00C0588F" w:rsidP="00C0588F">
      <w:pPr>
        <w:pStyle w:val="NormalWeb"/>
        <w:spacing w:line="276" w:lineRule="auto"/>
        <w:jc w:val="both"/>
        <w:rPr>
          <w:ins w:id="708" w:author="Alex Robinson" w:date="2013-10-13T20:52:00Z"/>
          <w:rFonts w:asciiTheme="minorHAnsi" w:hAnsiTheme="minorHAnsi" w:cstheme="minorHAnsi"/>
          <w:sz w:val="22"/>
          <w:szCs w:val="22"/>
        </w:rPr>
      </w:pPr>
      <w:ins w:id="709" w:author="Alex Robinson" w:date="2013-10-13T20:52:00Z">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ins>
    </w:p>
    <w:p w:rsidR="00C0588F" w:rsidRPr="00BC72C1" w:rsidRDefault="00C0588F" w:rsidP="00C0588F">
      <w:pPr>
        <w:pStyle w:val="NormalWeb"/>
        <w:spacing w:line="276" w:lineRule="auto"/>
        <w:jc w:val="both"/>
        <w:rPr>
          <w:ins w:id="710" w:author="Alex Robinson" w:date="2013-10-13T20:52:00Z"/>
          <w:rFonts w:asciiTheme="minorHAnsi" w:hAnsiTheme="minorHAnsi" w:cstheme="minorHAnsi"/>
          <w:sz w:val="22"/>
          <w:szCs w:val="22"/>
        </w:rPr>
      </w:pPr>
      <w:ins w:id="711" w:author="Alex Robinson" w:date="2013-10-13T20:52:00Z">
        <w:r w:rsidRPr="00BC72C1">
          <w:rPr>
            <w:rFonts w:asciiTheme="minorHAnsi" w:hAnsiTheme="minorHAnsi" w:cstheme="minorHAnsi"/>
            <w:sz w:val="22"/>
            <w:szCs w:val="22"/>
          </w:rPr>
          <w:t xml:space="preserve">The central concept of natural selection is the </w:t>
        </w:r>
        <w:r>
          <w:fldChar w:fldCharType="begin"/>
        </w:r>
        <w:r>
          <w:instrText xml:space="preserve"> HYPERLINK "http://en.wikipedia.org/wiki/Fitness_%28biology%29" \o "Fitness (biology)" </w:instrText>
        </w:r>
        <w:r>
          <w:fldChar w:fldCharType="separate"/>
        </w:r>
        <w:r w:rsidRPr="00BC72C1">
          <w:rPr>
            <w:rStyle w:val="Hyperlink"/>
            <w:rFonts w:asciiTheme="minorHAnsi" w:eastAsiaTheme="majorEastAsia" w:hAnsiTheme="minorHAnsi" w:cstheme="minorHAnsi"/>
            <w:color w:val="auto"/>
            <w:sz w:val="22"/>
            <w:szCs w:val="22"/>
            <w:u w:val="none"/>
          </w:rPr>
          <w:t>evolutionary fitness</w:t>
        </w:r>
        <w:r>
          <w:rPr>
            <w:rStyle w:val="Hyperlink"/>
            <w:rFonts w:asciiTheme="minorHAnsi" w:eastAsiaTheme="majorEastAsia" w:hAnsiTheme="minorHAnsi" w:cstheme="minorHAnsi"/>
            <w:color w:val="auto"/>
            <w:sz w:val="22"/>
            <w:szCs w:val="22"/>
            <w:u w:val="none"/>
          </w:rPr>
          <w:fldChar w:fldCharType="end"/>
        </w:r>
        <w:r w:rsidRPr="00BC72C1">
          <w:rPr>
            <w:rFonts w:asciiTheme="minorHAnsi" w:hAnsiTheme="minorHAnsi" w:cstheme="minorHAnsi"/>
            <w:sz w:val="22"/>
            <w:szCs w:val="22"/>
          </w:rPr>
          <w:t xml:space="preserve"> of an organism.</w:t>
        </w:r>
        <w:r>
          <w:fldChar w:fldCharType="begin"/>
        </w:r>
        <w:r>
          <w:instrText xml:space="preserve"> HYPERLINK "http://en.wikipedia.org/wiki/Evolution" \l "cite_note-Orr-96" </w:instrText>
        </w:r>
        <w:r>
          <w:fldChar w:fldCharType="separate"/>
        </w:r>
        <w:r w:rsidRPr="00BC72C1">
          <w:rPr>
            <w:rStyle w:val="Hyperlink"/>
            <w:rFonts w:asciiTheme="minorHAnsi" w:eastAsiaTheme="majorEastAsia" w:hAnsiTheme="minorHAnsi" w:cstheme="minorHAnsi"/>
            <w:color w:val="auto"/>
            <w:sz w:val="22"/>
            <w:szCs w:val="22"/>
            <w:u w:val="none"/>
            <w:vertAlign w:val="superscript"/>
          </w:rPr>
          <w:t>[96]</w:t>
        </w:r>
        <w:r>
          <w:rPr>
            <w:rStyle w:val="Hyperlink"/>
            <w:rFonts w:asciiTheme="minorHAnsi" w:eastAsiaTheme="majorEastAsia" w:hAnsiTheme="minorHAnsi" w:cstheme="minorHAnsi"/>
            <w:color w:val="auto"/>
            <w:sz w:val="22"/>
            <w:szCs w:val="22"/>
            <w:u w:val="none"/>
            <w:vertAlign w:val="superscript"/>
          </w:rPr>
          <w:fldChar w:fldCharType="end"/>
        </w:r>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r>
          <w:fldChar w:fldCharType="begin"/>
        </w:r>
        <w:r>
          <w:instrText xml:space="preserve"> HYPERLINK "http://en.wikipedia.org/wiki/Evolution" \l "cite_note-Haldane-97" </w:instrText>
        </w:r>
        <w:r>
          <w:fldChar w:fldCharType="separate"/>
        </w:r>
        <w:r w:rsidRPr="00BC72C1">
          <w:rPr>
            <w:rStyle w:val="Hyperlink"/>
            <w:rFonts w:asciiTheme="minorHAnsi" w:eastAsiaTheme="majorEastAsia" w:hAnsiTheme="minorHAnsi" w:cstheme="minorHAnsi"/>
            <w:color w:val="auto"/>
            <w:sz w:val="22"/>
            <w:szCs w:val="22"/>
            <w:u w:val="none"/>
            <w:vertAlign w:val="superscript"/>
          </w:rPr>
          <w:t>[97]</w:t>
        </w:r>
        <w:r>
          <w:rPr>
            <w:rStyle w:val="Hyperlink"/>
            <w:rFonts w:asciiTheme="minorHAnsi" w:eastAsiaTheme="majorEastAsia" w:hAnsiTheme="minorHAnsi" w:cstheme="minorHAnsi"/>
            <w:color w:val="auto"/>
            <w:sz w:val="22"/>
            <w:szCs w:val="22"/>
            <w:u w:val="none"/>
            <w:vertAlign w:val="superscript"/>
          </w:rPr>
          <w:fldChar w:fldCharType="end"/>
        </w:r>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ins>
    </w:p>
    <w:p w:rsidR="00C0588F" w:rsidRPr="00BC72C1" w:rsidRDefault="00C0588F" w:rsidP="00C0588F">
      <w:pPr>
        <w:pStyle w:val="NormalWeb"/>
        <w:spacing w:line="276" w:lineRule="auto"/>
        <w:jc w:val="both"/>
        <w:rPr>
          <w:ins w:id="712" w:author="Alex Robinson" w:date="2013-10-13T20:52:00Z"/>
          <w:rFonts w:asciiTheme="minorHAnsi" w:hAnsiTheme="minorHAnsi" w:cstheme="minorHAnsi"/>
          <w:sz w:val="22"/>
          <w:szCs w:val="22"/>
        </w:rPr>
      </w:pPr>
      <w:ins w:id="713" w:author="Alex Robinson" w:date="2013-10-13T20:52:00Z">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r>
          <w:fldChar w:fldCharType="begin"/>
        </w:r>
        <w:r>
          <w:instrText xml:space="preserve"> HYPERLINK "http://en.wikipedia.org/wiki/Fecundity" \o "Fecundity" </w:instrText>
        </w:r>
        <w:r>
          <w:fldChar w:fldCharType="separate"/>
        </w:r>
        <w:r w:rsidRPr="00BC72C1">
          <w:rPr>
            <w:rStyle w:val="Hyperlink"/>
            <w:rFonts w:asciiTheme="minorHAnsi" w:eastAsiaTheme="majorEastAsia" w:hAnsiTheme="minorHAnsi" w:cstheme="minorHAnsi"/>
            <w:color w:val="auto"/>
            <w:sz w:val="22"/>
            <w:szCs w:val="22"/>
            <w:u w:val="none"/>
          </w:rPr>
          <w:t>fecundity</w:t>
        </w:r>
        <w:r>
          <w:rPr>
            <w:rStyle w:val="Hyperlink"/>
            <w:rFonts w:asciiTheme="minorHAnsi" w:eastAsiaTheme="majorEastAsia" w:hAnsiTheme="minorHAnsi" w:cstheme="minorHAnsi"/>
            <w:color w:val="auto"/>
            <w:sz w:val="22"/>
            <w:szCs w:val="22"/>
            <w:u w:val="none"/>
          </w:rPr>
          <w:fldChar w:fldCharType="end"/>
        </w:r>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ins>
    </w:p>
    <w:p w:rsidR="006B6096" w:rsidRPr="006B6096" w:rsidRDefault="00C0588F" w:rsidP="00C0588F">
      <w:ins w:id="714" w:author="Alex Robinson" w:date="2013-10-13T20:52:00Z">
        <w:r>
          <w:t>Search undertaken 8/10/2013</w:t>
        </w:r>
      </w:ins>
    </w:p>
    <w:sectPr w:rsidR="006B6096" w:rsidRPr="006B6096" w:rsidSect="0080227B">
      <w:footerReference w:type="default" r:id="rId9"/>
      <w:pgSz w:w="11906" w:h="16838"/>
      <w:pgMar w:top="1276" w:right="1274" w:bottom="1702" w:left="156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E2B" w:rsidRDefault="00220E2B" w:rsidP="00634293">
      <w:pPr>
        <w:spacing w:after="0" w:line="240" w:lineRule="auto"/>
      </w:pPr>
      <w:r>
        <w:separator/>
      </w:r>
    </w:p>
  </w:endnote>
  <w:endnote w:type="continuationSeparator" w:id="0">
    <w:p w:rsidR="00220E2B" w:rsidRDefault="00220E2B" w:rsidP="0063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1176"/>
      <w:docPartObj>
        <w:docPartGallery w:val="Page Numbers (Bottom of Page)"/>
        <w:docPartUnique/>
      </w:docPartObj>
    </w:sdtPr>
    <w:sdtContent>
      <w:p w:rsidR="00CC001E" w:rsidRDefault="00CC001E">
        <w:pPr>
          <w:pStyle w:val="Footer"/>
          <w:jc w:val="right"/>
        </w:pPr>
        <w:r>
          <w:fldChar w:fldCharType="begin"/>
        </w:r>
        <w:r>
          <w:instrText xml:space="preserve"> PAGE   \* MERGEFORMAT </w:instrText>
        </w:r>
        <w:r>
          <w:fldChar w:fldCharType="separate"/>
        </w:r>
        <w:r w:rsidR="009F5084">
          <w:rPr>
            <w:noProof/>
          </w:rPr>
          <w:t>16</w:t>
        </w:r>
        <w:r>
          <w:rPr>
            <w:noProof/>
          </w:rPr>
          <w:fldChar w:fldCharType="end"/>
        </w:r>
      </w:p>
    </w:sdtContent>
  </w:sdt>
  <w:p w:rsidR="00CC001E" w:rsidRDefault="00CC0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E2B" w:rsidRDefault="00220E2B" w:rsidP="00634293">
      <w:pPr>
        <w:spacing w:after="0" w:line="240" w:lineRule="auto"/>
      </w:pPr>
      <w:r>
        <w:separator/>
      </w:r>
    </w:p>
  </w:footnote>
  <w:footnote w:type="continuationSeparator" w:id="0">
    <w:p w:rsidR="00220E2B" w:rsidRDefault="00220E2B" w:rsidP="00634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5533B3"/>
    <w:multiLevelType w:val="hybridMultilevel"/>
    <w:tmpl w:val="1FE05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9C343C"/>
    <w:multiLevelType w:val="hybridMultilevel"/>
    <w:tmpl w:val="95E01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2D5B58"/>
    <w:multiLevelType w:val="hybridMultilevel"/>
    <w:tmpl w:val="00A6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F63498"/>
    <w:multiLevelType w:val="hybridMultilevel"/>
    <w:tmpl w:val="86D40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3E465F"/>
    <w:multiLevelType w:val="hybridMultilevel"/>
    <w:tmpl w:val="C8120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30F32B2"/>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9969CF"/>
    <w:multiLevelType w:val="hybridMultilevel"/>
    <w:tmpl w:val="DCD4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CB71C4"/>
    <w:multiLevelType w:val="hybridMultilevel"/>
    <w:tmpl w:val="7D1A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212BF6"/>
    <w:multiLevelType w:val="hybridMultilevel"/>
    <w:tmpl w:val="DDA81A7C"/>
    <w:lvl w:ilvl="0" w:tplc="3070BF4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98B228F"/>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6"/>
  </w:num>
  <w:num w:numId="3">
    <w:abstractNumId w:val="12"/>
  </w:num>
  <w:num w:numId="4">
    <w:abstractNumId w:val="1"/>
  </w:num>
  <w:num w:numId="5">
    <w:abstractNumId w:val="0"/>
  </w:num>
  <w:num w:numId="6">
    <w:abstractNumId w:val="8"/>
  </w:num>
  <w:num w:numId="7">
    <w:abstractNumId w:val="11"/>
  </w:num>
  <w:num w:numId="8">
    <w:abstractNumId w:val="10"/>
  </w:num>
  <w:num w:numId="9">
    <w:abstractNumId w:val="15"/>
  </w:num>
  <w:num w:numId="10">
    <w:abstractNumId w:val="16"/>
  </w:num>
  <w:num w:numId="11">
    <w:abstractNumId w:val="4"/>
  </w:num>
  <w:num w:numId="12">
    <w:abstractNumId w:val="2"/>
  </w:num>
  <w:num w:numId="13">
    <w:abstractNumId w:val="18"/>
  </w:num>
  <w:num w:numId="14">
    <w:abstractNumId w:val="9"/>
  </w:num>
  <w:num w:numId="15">
    <w:abstractNumId w:val="19"/>
  </w:num>
  <w:num w:numId="16">
    <w:abstractNumId w:val="13"/>
  </w:num>
  <w:num w:numId="17">
    <w:abstractNumId w:val="5"/>
  </w:num>
  <w:num w:numId="18">
    <w:abstractNumId w:val="17"/>
  </w:num>
  <w:num w:numId="19">
    <w:abstractNumId w:val="14"/>
  </w:num>
  <w:num w:numId="2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02"/>
    <w:rsid w:val="00026EFE"/>
    <w:rsid w:val="000270B6"/>
    <w:rsid w:val="00027C2E"/>
    <w:rsid w:val="00037F07"/>
    <w:rsid w:val="000409F9"/>
    <w:rsid w:val="00051809"/>
    <w:rsid w:val="00095EB2"/>
    <w:rsid w:val="000B3D07"/>
    <w:rsid w:val="000E399E"/>
    <w:rsid w:val="000E40A3"/>
    <w:rsid w:val="000F6F7E"/>
    <w:rsid w:val="001036C4"/>
    <w:rsid w:val="00107314"/>
    <w:rsid w:val="00127632"/>
    <w:rsid w:val="0014313D"/>
    <w:rsid w:val="00152E3C"/>
    <w:rsid w:val="001567E1"/>
    <w:rsid w:val="00166BD9"/>
    <w:rsid w:val="00183CAE"/>
    <w:rsid w:val="0018528A"/>
    <w:rsid w:val="001A485E"/>
    <w:rsid w:val="001A7223"/>
    <w:rsid w:val="001B271E"/>
    <w:rsid w:val="001B37AC"/>
    <w:rsid w:val="001B50CF"/>
    <w:rsid w:val="001B77AE"/>
    <w:rsid w:val="001D13F2"/>
    <w:rsid w:val="001D19D6"/>
    <w:rsid w:val="001D2FCC"/>
    <w:rsid w:val="001D6812"/>
    <w:rsid w:val="001E4654"/>
    <w:rsid w:val="001E6E67"/>
    <w:rsid w:val="001E7914"/>
    <w:rsid w:val="001F10DE"/>
    <w:rsid w:val="001F4575"/>
    <w:rsid w:val="001F77CF"/>
    <w:rsid w:val="002010D5"/>
    <w:rsid w:val="00220E2B"/>
    <w:rsid w:val="00233AF7"/>
    <w:rsid w:val="002355BC"/>
    <w:rsid w:val="002541F0"/>
    <w:rsid w:val="00257C4F"/>
    <w:rsid w:val="00276B02"/>
    <w:rsid w:val="002825B2"/>
    <w:rsid w:val="00290085"/>
    <w:rsid w:val="00295BDB"/>
    <w:rsid w:val="002A4579"/>
    <w:rsid w:val="002B025B"/>
    <w:rsid w:val="002B05A9"/>
    <w:rsid w:val="002B1A30"/>
    <w:rsid w:val="002B3D4F"/>
    <w:rsid w:val="002B521F"/>
    <w:rsid w:val="002E0FA5"/>
    <w:rsid w:val="002F033E"/>
    <w:rsid w:val="00302DB3"/>
    <w:rsid w:val="0031100C"/>
    <w:rsid w:val="00316776"/>
    <w:rsid w:val="00325CFE"/>
    <w:rsid w:val="003361DB"/>
    <w:rsid w:val="00352135"/>
    <w:rsid w:val="00357AC5"/>
    <w:rsid w:val="003A2550"/>
    <w:rsid w:val="003C2255"/>
    <w:rsid w:val="003C7AE4"/>
    <w:rsid w:val="003D4265"/>
    <w:rsid w:val="003D62FD"/>
    <w:rsid w:val="003E4FFA"/>
    <w:rsid w:val="003E64EE"/>
    <w:rsid w:val="003F669C"/>
    <w:rsid w:val="00400793"/>
    <w:rsid w:val="00416DA8"/>
    <w:rsid w:val="00431A0F"/>
    <w:rsid w:val="004448E1"/>
    <w:rsid w:val="00445D74"/>
    <w:rsid w:val="004503AE"/>
    <w:rsid w:val="004625EB"/>
    <w:rsid w:val="00475702"/>
    <w:rsid w:val="00491FF2"/>
    <w:rsid w:val="00493ADC"/>
    <w:rsid w:val="004A628D"/>
    <w:rsid w:val="004A6450"/>
    <w:rsid w:val="004A6C76"/>
    <w:rsid w:val="004B2E68"/>
    <w:rsid w:val="004C6899"/>
    <w:rsid w:val="004C715C"/>
    <w:rsid w:val="004D3202"/>
    <w:rsid w:val="004D6F51"/>
    <w:rsid w:val="004F648D"/>
    <w:rsid w:val="005173F8"/>
    <w:rsid w:val="005175D1"/>
    <w:rsid w:val="00521066"/>
    <w:rsid w:val="00532D2F"/>
    <w:rsid w:val="00542C51"/>
    <w:rsid w:val="0056645B"/>
    <w:rsid w:val="00583CB9"/>
    <w:rsid w:val="005972DE"/>
    <w:rsid w:val="005A015E"/>
    <w:rsid w:val="005A043E"/>
    <w:rsid w:val="005A3DBF"/>
    <w:rsid w:val="005B33D1"/>
    <w:rsid w:val="005B3C04"/>
    <w:rsid w:val="005B4786"/>
    <w:rsid w:val="005B7C10"/>
    <w:rsid w:val="005D2704"/>
    <w:rsid w:val="005F1BB2"/>
    <w:rsid w:val="00604423"/>
    <w:rsid w:val="00607B5E"/>
    <w:rsid w:val="00607D18"/>
    <w:rsid w:val="006136D4"/>
    <w:rsid w:val="0062462A"/>
    <w:rsid w:val="006320E6"/>
    <w:rsid w:val="006332E5"/>
    <w:rsid w:val="00634293"/>
    <w:rsid w:val="0063586D"/>
    <w:rsid w:val="00643925"/>
    <w:rsid w:val="006530DD"/>
    <w:rsid w:val="006766E8"/>
    <w:rsid w:val="00683C94"/>
    <w:rsid w:val="0068521B"/>
    <w:rsid w:val="00690AE2"/>
    <w:rsid w:val="006A4AEA"/>
    <w:rsid w:val="006B1D72"/>
    <w:rsid w:val="006B6096"/>
    <w:rsid w:val="006B7D5B"/>
    <w:rsid w:val="006C3512"/>
    <w:rsid w:val="006E0830"/>
    <w:rsid w:val="006E38F8"/>
    <w:rsid w:val="006E64DF"/>
    <w:rsid w:val="006F3926"/>
    <w:rsid w:val="007120F2"/>
    <w:rsid w:val="00727931"/>
    <w:rsid w:val="00733F37"/>
    <w:rsid w:val="0078120B"/>
    <w:rsid w:val="007866C7"/>
    <w:rsid w:val="007B0FA5"/>
    <w:rsid w:val="007B13B3"/>
    <w:rsid w:val="007B1BBD"/>
    <w:rsid w:val="007B7F62"/>
    <w:rsid w:val="0080227B"/>
    <w:rsid w:val="00815446"/>
    <w:rsid w:val="00827D73"/>
    <w:rsid w:val="00877C76"/>
    <w:rsid w:val="00882B10"/>
    <w:rsid w:val="00882E5A"/>
    <w:rsid w:val="008A2D12"/>
    <w:rsid w:val="008A3299"/>
    <w:rsid w:val="008B2D5B"/>
    <w:rsid w:val="008C3761"/>
    <w:rsid w:val="008C4068"/>
    <w:rsid w:val="008C6E43"/>
    <w:rsid w:val="008D1026"/>
    <w:rsid w:val="008D12E8"/>
    <w:rsid w:val="008D1B99"/>
    <w:rsid w:val="008D1CA9"/>
    <w:rsid w:val="008D76FF"/>
    <w:rsid w:val="008E647E"/>
    <w:rsid w:val="009118F5"/>
    <w:rsid w:val="00923B54"/>
    <w:rsid w:val="00923F9A"/>
    <w:rsid w:val="00924C65"/>
    <w:rsid w:val="00930CF9"/>
    <w:rsid w:val="0094048D"/>
    <w:rsid w:val="0094565C"/>
    <w:rsid w:val="0095209D"/>
    <w:rsid w:val="00972EE0"/>
    <w:rsid w:val="00977F2D"/>
    <w:rsid w:val="009814B4"/>
    <w:rsid w:val="0098280A"/>
    <w:rsid w:val="009926B5"/>
    <w:rsid w:val="009C1F09"/>
    <w:rsid w:val="009C4EB4"/>
    <w:rsid w:val="009D01DC"/>
    <w:rsid w:val="009D5D86"/>
    <w:rsid w:val="009E1B61"/>
    <w:rsid w:val="009F2C84"/>
    <w:rsid w:val="009F3CAC"/>
    <w:rsid w:val="009F5084"/>
    <w:rsid w:val="00A00C3A"/>
    <w:rsid w:val="00A04D29"/>
    <w:rsid w:val="00A11849"/>
    <w:rsid w:val="00A24373"/>
    <w:rsid w:val="00A30504"/>
    <w:rsid w:val="00A37842"/>
    <w:rsid w:val="00A43E4A"/>
    <w:rsid w:val="00A46101"/>
    <w:rsid w:val="00A50508"/>
    <w:rsid w:val="00A67184"/>
    <w:rsid w:val="00A97E26"/>
    <w:rsid w:val="00AA337E"/>
    <w:rsid w:val="00AA7B52"/>
    <w:rsid w:val="00AB6D33"/>
    <w:rsid w:val="00AC1023"/>
    <w:rsid w:val="00AC6E68"/>
    <w:rsid w:val="00AE159B"/>
    <w:rsid w:val="00AE7FF6"/>
    <w:rsid w:val="00B175D3"/>
    <w:rsid w:val="00B44605"/>
    <w:rsid w:val="00B73102"/>
    <w:rsid w:val="00B7409A"/>
    <w:rsid w:val="00B8026B"/>
    <w:rsid w:val="00B86469"/>
    <w:rsid w:val="00B9179E"/>
    <w:rsid w:val="00B917C7"/>
    <w:rsid w:val="00BA7ACD"/>
    <w:rsid w:val="00BB45B2"/>
    <w:rsid w:val="00BB6934"/>
    <w:rsid w:val="00BC2C21"/>
    <w:rsid w:val="00BC5C0F"/>
    <w:rsid w:val="00BC620C"/>
    <w:rsid w:val="00BC6764"/>
    <w:rsid w:val="00BC72C1"/>
    <w:rsid w:val="00BC74E8"/>
    <w:rsid w:val="00BD2E0B"/>
    <w:rsid w:val="00BE0891"/>
    <w:rsid w:val="00BE7527"/>
    <w:rsid w:val="00BF0706"/>
    <w:rsid w:val="00C0588F"/>
    <w:rsid w:val="00C14606"/>
    <w:rsid w:val="00C14BBD"/>
    <w:rsid w:val="00C56B37"/>
    <w:rsid w:val="00C57CB2"/>
    <w:rsid w:val="00C63C71"/>
    <w:rsid w:val="00C84209"/>
    <w:rsid w:val="00C9518B"/>
    <w:rsid w:val="00CA0607"/>
    <w:rsid w:val="00CA54E6"/>
    <w:rsid w:val="00CC001E"/>
    <w:rsid w:val="00CC1E7C"/>
    <w:rsid w:val="00CC5223"/>
    <w:rsid w:val="00CC6009"/>
    <w:rsid w:val="00CE6333"/>
    <w:rsid w:val="00D252B9"/>
    <w:rsid w:val="00D61C61"/>
    <w:rsid w:val="00D75280"/>
    <w:rsid w:val="00D914D8"/>
    <w:rsid w:val="00D93614"/>
    <w:rsid w:val="00D9485F"/>
    <w:rsid w:val="00DC26F6"/>
    <w:rsid w:val="00DC72AC"/>
    <w:rsid w:val="00DD3F99"/>
    <w:rsid w:val="00DD4B6A"/>
    <w:rsid w:val="00E0115F"/>
    <w:rsid w:val="00E01770"/>
    <w:rsid w:val="00E03123"/>
    <w:rsid w:val="00E41352"/>
    <w:rsid w:val="00E4756D"/>
    <w:rsid w:val="00E679FF"/>
    <w:rsid w:val="00E70AD8"/>
    <w:rsid w:val="00E71F70"/>
    <w:rsid w:val="00E74ED7"/>
    <w:rsid w:val="00E777E9"/>
    <w:rsid w:val="00E84D01"/>
    <w:rsid w:val="00E94777"/>
    <w:rsid w:val="00EC03AD"/>
    <w:rsid w:val="00EC0B1E"/>
    <w:rsid w:val="00EC5B08"/>
    <w:rsid w:val="00EF7E14"/>
    <w:rsid w:val="00F13A7B"/>
    <w:rsid w:val="00F44863"/>
    <w:rsid w:val="00F46EB9"/>
    <w:rsid w:val="00F5744A"/>
    <w:rsid w:val="00F60DDE"/>
    <w:rsid w:val="00F865EE"/>
    <w:rsid w:val="00FA0602"/>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4F0BE-D3CF-4E69-B087-A6EC4808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semiHidden/>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
      <w:docPartPr>
        <w:name w:val="CF5DF56646A34EEEA9B49D9D4BF155EC"/>
        <w:category>
          <w:name w:val="General"/>
          <w:gallery w:val="placeholder"/>
        </w:category>
        <w:types>
          <w:type w:val="bbPlcHdr"/>
        </w:types>
        <w:behaviors>
          <w:behavior w:val="content"/>
        </w:behaviors>
        <w:guid w:val="{944E477C-33FA-471D-A8C0-4BE5D6567CB2}"/>
      </w:docPartPr>
      <w:docPartBody>
        <w:p w:rsidR="00A03385" w:rsidRDefault="00C43F39" w:rsidP="00C43F39">
          <w:pPr>
            <w:pStyle w:val="CF5DF56646A34EEEA9B49D9D4BF155EC"/>
          </w:pPr>
          <w:r>
            <w:rPr>
              <w:rFonts w:asciiTheme="majorHAnsi" w:eastAsiaTheme="majorEastAsia" w:hAnsiTheme="majorHAnsi" w:cstheme="majorBidi"/>
              <w:color w:val="5B9BD5" w:themeColor="accent1"/>
              <w:sz w:val="88"/>
              <w:szCs w:val="88"/>
            </w:rPr>
            <w:t>[Document title]</w:t>
          </w:r>
        </w:p>
      </w:docPartBody>
    </w:docPart>
    <w:docPart>
      <w:docPartPr>
        <w:name w:val="5E0833FCB9C143E1926B60BA1C471196"/>
        <w:category>
          <w:name w:val="General"/>
          <w:gallery w:val="placeholder"/>
        </w:category>
        <w:types>
          <w:type w:val="bbPlcHdr"/>
        </w:types>
        <w:behaviors>
          <w:behavior w:val="content"/>
        </w:behaviors>
        <w:guid w:val="{49CEAB53-3D2C-427A-8318-EC4F917B7A93}"/>
      </w:docPartPr>
      <w:docPartBody>
        <w:p w:rsidR="00A03385" w:rsidRDefault="00C43F39" w:rsidP="00C43F39">
          <w:pPr>
            <w:pStyle w:val="5E0833FCB9C143E1926B60BA1C47119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907DF"/>
    <w:rsid w:val="0014232B"/>
    <w:rsid w:val="001C31B6"/>
    <w:rsid w:val="00A03385"/>
    <w:rsid w:val="00C43F39"/>
    <w:rsid w:val="00D96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4B68B-8615-457C-83A6-1DE191D1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7558</Words>
  <Characters>43084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50541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9525 Alex Robinson</dc:creator>
  <cp:lastModifiedBy>Alex Robinson</cp:lastModifiedBy>
  <cp:revision>13</cp:revision>
  <dcterms:created xsi:type="dcterms:W3CDTF">2013-10-13T19:31:00Z</dcterms:created>
  <dcterms:modified xsi:type="dcterms:W3CDTF">2013-10-13T20:28:00Z</dcterms:modified>
</cp:coreProperties>
</file>